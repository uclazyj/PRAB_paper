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E77" w:rsidRDefault="00883E77" w:rsidP="00883E77">
      <w:pPr>
        <w:jc w:val="both"/>
        <w:rPr>
          <w:ins w:id="0" w:author="Weiming An" w:date="2019-10-18T02:05:00Z"/>
        </w:rPr>
      </w:pPr>
      <w:ins w:id="1" w:author="Weiming An" w:date="2019-10-18T02:05:00Z">
        <w:r>
          <w:t xml:space="preserve">Dear Editor, </w:t>
        </w:r>
      </w:ins>
    </w:p>
    <w:p w:rsidR="00883E77" w:rsidRDefault="00883E77" w:rsidP="00883E77">
      <w:pPr>
        <w:jc w:val="both"/>
        <w:rPr>
          <w:ins w:id="2" w:author="Weiming An" w:date="2019-10-18T02:05:00Z"/>
        </w:rPr>
      </w:pPr>
    </w:p>
    <w:p w:rsidR="00883E77" w:rsidRDefault="00883E77" w:rsidP="00883E77">
      <w:pPr>
        <w:jc w:val="both"/>
        <w:rPr>
          <w:ins w:id="3" w:author="Weiming An" w:date="2019-10-18T02:05:00Z"/>
        </w:rPr>
      </w:pPr>
      <w:ins w:id="4" w:author="Weiming An" w:date="2019-10-18T02:05:00Z">
        <w:r>
          <w:t xml:space="preserve">We </w:t>
        </w:r>
      </w:ins>
      <w:ins w:id="5" w:author="Microsoft Office User" w:date="2019-11-08T14:26:00Z">
        <w:r w:rsidR="00185991">
          <w:t xml:space="preserve">have carefully read the comments </w:t>
        </w:r>
      </w:ins>
      <w:ins w:id="6" w:author="Microsoft Office User" w:date="2019-11-08T14:28:00Z">
        <w:r w:rsidR="00185991">
          <w:t xml:space="preserve">and questions </w:t>
        </w:r>
      </w:ins>
      <w:ins w:id="7" w:author="Microsoft Office User" w:date="2019-11-08T14:26:00Z">
        <w:r w:rsidR="00185991">
          <w:t>from</w:t>
        </w:r>
      </w:ins>
      <w:ins w:id="8" w:author="Microsoft Office User" w:date="2019-11-08T14:27:00Z">
        <w:r w:rsidR="00185991">
          <w:t xml:space="preserve"> </w:t>
        </w:r>
      </w:ins>
      <w:ins w:id="9" w:author="Weiming An" w:date="2019-10-18T02:05:00Z">
        <w:del w:id="10" w:author="Microsoft Office User" w:date="2019-11-08T14:27:00Z">
          <w:r w:rsidDel="00185991">
            <w:delText xml:space="preserve">appreciate the comments from </w:delText>
          </w:r>
        </w:del>
      </w:ins>
      <w:ins w:id="11" w:author="Weiming An" w:date="2019-10-18T02:09:00Z">
        <w:del w:id="12" w:author="Microsoft Office User" w:date="2019-11-08T14:27:00Z">
          <w:r w:rsidR="00880850" w:rsidDel="00185991">
            <w:delText xml:space="preserve">you and </w:delText>
          </w:r>
        </w:del>
      </w:ins>
      <w:ins w:id="13" w:author="Weiming An" w:date="2019-10-18T02:05:00Z">
        <w:r>
          <w:t>referee</w:t>
        </w:r>
      </w:ins>
      <w:ins w:id="14" w:author="Microsoft Office User" w:date="2019-11-08T14:27:00Z">
        <w:r w:rsidR="00185991">
          <w:t>s</w:t>
        </w:r>
      </w:ins>
      <w:ins w:id="15" w:author="Weiming An" w:date="2019-10-18T02:09:00Z">
        <w:r w:rsidR="00880850">
          <w:t xml:space="preserve"> A and B</w:t>
        </w:r>
      </w:ins>
      <w:ins w:id="16" w:author="Microsoft Office User" w:date="2019-11-08T14:27:00Z">
        <w:r w:rsidR="00185991">
          <w:t xml:space="preserve"> and your instructions </w:t>
        </w:r>
      </w:ins>
      <w:ins w:id="17" w:author="Microsoft Office User" w:date="2019-11-08T14:28:00Z">
        <w:r w:rsidR="00185991">
          <w:t xml:space="preserve">regarding the figures. </w:t>
        </w:r>
      </w:ins>
      <w:ins w:id="18" w:author="Weiming An" w:date="2019-10-18T02:05:00Z">
        <w:del w:id="19" w:author="Microsoft Office User" w:date="2019-11-08T14:27:00Z">
          <w:r w:rsidDel="00185991">
            <w:delText xml:space="preserve">. </w:delText>
          </w:r>
        </w:del>
      </w:ins>
      <w:ins w:id="20" w:author="Weiming An" w:date="2019-10-18T02:10:00Z">
        <w:r w:rsidR="00880850">
          <w:t xml:space="preserve">We have fixed the title in </w:t>
        </w:r>
      </w:ins>
      <w:ins w:id="21" w:author="Weiming An" w:date="2019-10-18T02:11:00Z">
        <w:r w:rsidR="00880850">
          <w:t>Figure 9</w:t>
        </w:r>
        <w:del w:id="22" w:author="Microsoft Office User" w:date="2019-11-21T14:37:00Z">
          <w:r w:rsidR="00880850" w:rsidDel="001957C8">
            <w:delText>,</w:delText>
          </w:r>
        </w:del>
        <w:r w:rsidR="00880850">
          <w:t xml:space="preserve"> and decreased the figure file size for Figure 1 and Figure 9a. </w:t>
        </w:r>
      </w:ins>
      <w:ins w:id="23" w:author="Weiming An" w:date="2019-10-18T02:05:00Z">
        <w:r>
          <w:t xml:space="preserve">Below we respond to </w:t>
        </w:r>
      </w:ins>
      <w:ins w:id="24" w:author="Weiming An" w:date="2019-10-18T02:13:00Z">
        <w:r w:rsidR="00880850">
          <w:t>referee A and B’s</w:t>
        </w:r>
      </w:ins>
      <w:ins w:id="25" w:author="Weiming An" w:date="2019-10-18T02:05:00Z">
        <w:r>
          <w:t xml:space="preserve"> questions and comments.  We hope we </w:t>
        </w:r>
        <w:del w:id="26" w:author="Microsoft Office User" w:date="2019-11-08T14:28:00Z">
          <w:r w:rsidDel="00185991">
            <w:delText xml:space="preserve">have addressed each of the concerns </w:delText>
          </w:r>
        </w:del>
      </w:ins>
      <w:ins w:id="27" w:author="Microsoft Office User" w:date="2019-11-08T14:28:00Z">
        <w:r w:rsidR="00185991">
          <w:t>have satisfactor</w:t>
        </w:r>
      </w:ins>
      <w:ins w:id="28" w:author="Microsoft Office User" w:date="2019-11-21T14:37:00Z">
        <w:r w:rsidR="001957C8">
          <w:t>i</w:t>
        </w:r>
      </w:ins>
      <w:ins w:id="29" w:author="Microsoft Office User" w:date="2019-11-08T14:28:00Z">
        <w:r w:rsidR="00185991">
          <w:t>ly addressed concerns of</w:t>
        </w:r>
      </w:ins>
      <w:ins w:id="30" w:author="Microsoft Office User" w:date="2019-11-08T14:29:00Z">
        <w:r w:rsidR="00185991">
          <w:t xml:space="preserve"> </w:t>
        </w:r>
      </w:ins>
      <w:ins w:id="31" w:author="Weiming An" w:date="2019-10-18T02:05:00Z">
        <w:del w:id="32" w:author="Microsoft Office User" w:date="2019-11-08T14:28:00Z">
          <w:r w:rsidDel="00185991">
            <w:delText xml:space="preserve">of </w:delText>
          </w:r>
        </w:del>
        <w:r>
          <w:t>the referees</w:t>
        </w:r>
      </w:ins>
      <w:ins w:id="33" w:author="Microsoft Office User" w:date="2019-11-08T14:29:00Z">
        <w:r w:rsidR="00185991">
          <w:t xml:space="preserve"> so that the paper is now acceptable for publication.</w:t>
        </w:r>
      </w:ins>
      <w:ins w:id="34" w:author="Weiming An" w:date="2019-10-18T02:05:00Z">
        <w:del w:id="35" w:author="Microsoft Office User" w:date="2019-11-08T14:29:00Z">
          <w:r w:rsidDel="00185991">
            <w:delText>.</w:delText>
          </w:r>
        </w:del>
      </w:ins>
    </w:p>
    <w:p w:rsidR="00883E77" w:rsidRDefault="00883E77" w:rsidP="00883E77">
      <w:pPr>
        <w:jc w:val="both"/>
        <w:rPr>
          <w:ins w:id="36" w:author="Weiming An" w:date="2019-10-18T02:05:00Z"/>
        </w:rPr>
      </w:pPr>
    </w:p>
    <w:p w:rsidR="00883E77" w:rsidRDefault="00883E77" w:rsidP="00883E77">
      <w:pPr>
        <w:jc w:val="both"/>
        <w:rPr>
          <w:ins w:id="37" w:author="Weiming An" w:date="2019-10-18T02:05:00Z"/>
        </w:rPr>
      </w:pPr>
      <w:ins w:id="38" w:author="Weiming An" w:date="2019-10-18T02:05:00Z">
        <w:r>
          <w:t>Best Regards,</w:t>
        </w:r>
      </w:ins>
    </w:p>
    <w:p w:rsidR="00883E77" w:rsidRDefault="00883E77" w:rsidP="00883E77">
      <w:pPr>
        <w:jc w:val="both"/>
        <w:rPr>
          <w:ins w:id="39" w:author="Weiming An" w:date="2019-10-18T02:05:00Z"/>
        </w:rPr>
      </w:pPr>
    </w:p>
    <w:p w:rsidR="00883E77" w:rsidRDefault="00883E77" w:rsidP="00883E77">
      <w:pPr>
        <w:jc w:val="both"/>
        <w:rPr>
          <w:ins w:id="40" w:author="Weiming An" w:date="2019-10-18T02:05:00Z"/>
        </w:rPr>
      </w:pPr>
      <w:ins w:id="41" w:author="Weiming An" w:date="2019-10-18T02:05:00Z">
        <w:r>
          <w:t>Weiming An</w:t>
        </w:r>
      </w:ins>
    </w:p>
    <w:p w:rsidR="00883E77" w:rsidRDefault="00883E77" w:rsidP="0052746E">
      <w:pPr>
        <w:rPr>
          <w:ins w:id="42" w:author="Weiming An" w:date="2019-10-18T02:03:00Z"/>
          <w:rFonts w:ascii="Arial" w:eastAsia="Times New Roman" w:hAnsi="Arial" w:cs="Arial"/>
          <w:color w:val="FF0000"/>
        </w:rPr>
      </w:pPr>
    </w:p>
    <w:p w:rsidR="00883E77" w:rsidRDefault="00883E77" w:rsidP="0052746E">
      <w:pPr>
        <w:rPr>
          <w:ins w:id="43" w:author="Weiming An" w:date="2019-10-18T02:03:00Z"/>
          <w:rFonts w:ascii="Arial" w:eastAsia="Times New Roman" w:hAnsi="Arial" w:cs="Arial"/>
          <w:color w:val="FF0000"/>
        </w:rPr>
      </w:pPr>
    </w:p>
    <w:p w:rsidR="001C451D" w:rsidRDefault="0052746E" w:rsidP="0052746E">
      <w:pPr>
        <w:rPr>
          <w:rFonts w:ascii="Arial" w:eastAsia="Times New Roman" w:hAnsi="Arial" w:cs="Arial"/>
          <w:color w:val="FF0000"/>
        </w:rPr>
      </w:pPr>
      <w:r w:rsidRPr="0052746E">
        <w:rPr>
          <w:rFonts w:ascii="Arial" w:eastAsia="Times New Roman" w:hAnsi="Arial" w:cs="Arial"/>
          <w:color w:val="FF0000"/>
        </w:rPr>
        <w:t>PROBLEMS WITH MANUSCRIPT:</w:t>
      </w:r>
      <w:r w:rsidRPr="0052746E">
        <w:rPr>
          <w:rFonts w:ascii="Arial" w:eastAsia="Times New Roman" w:hAnsi="Arial" w:cs="Arial"/>
          <w:color w:val="FF0000"/>
        </w:rPr>
        <w:br/>
      </w:r>
      <w:r w:rsidRPr="0052746E">
        <w:rPr>
          <w:rFonts w:ascii="Arial" w:eastAsia="Times New Roman" w:hAnsi="Arial" w:cs="Arial"/>
          <w:color w:val="FF0000"/>
        </w:rPr>
        <w:br/>
        <w:t>In reviewing the figures of your paper, we note that the following</w:t>
      </w:r>
      <w:r w:rsidRPr="0052746E">
        <w:rPr>
          <w:rFonts w:ascii="Arial" w:eastAsia="Times New Roman" w:hAnsi="Arial" w:cs="Arial"/>
          <w:color w:val="FF0000"/>
        </w:rPr>
        <w:br/>
        <w:t>changes would be needed in order for your figures to conform to the</w:t>
      </w:r>
      <w:r w:rsidRPr="0052746E">
        <w:rPr>
          <w:rFonts w:ascii="Arial" w:eastAsia="Times New Roman" w:hAnsi="Arial" w:cs="Arial"/>
          <w:color w:val="FF0000"/>
        </w:rPr>
        <w:br/>
        <w:t>style of the Physical Review.  Please check all figures for the</w:t>
      </w:r>
      <w:r w:rsidRPr="0052746E">
        <w:rPr>
          <w:rFonts w:ascii="Arial" w:eastAsia="Times New Roman" w:hAnsi="Arial" w:cs="Arial"/>
          <w:color w:val="FF0000"/>
        </w:rPr>
        <w:br/>
        <w:t>following problems and make appropriate changes in the text of the</w:t>
      </w:r>
      <w:r w:rsidRPr="0052746E">
        <w:rPr>
          <w:rFonts w:ascii="Arial" w:eastAsia="Times New Roman" w:hAnsi="Arial" w:cs="Arial"/>
          <w:color w:val="FF0000"/>
        </w:rPr>
        <w:br/>
        <w:t>paper itself wherever needed for consistency.</w:t>
      </w:r>
      <w:r w:rsidRPr="0052746E">
        <w:rPr>
          <w:rFonts w:ascii="Arial" w:eastAsia="Times New Roman" w:hAnsi="Arial" w:cs="Arial"/>
          <w:color w:val="FF0000"/>
        </w:rPr>
        <w:br/>
      </w:r>
      <w:r w:rsidRPr="0052746E">
        <w:rPr>
          <w:rFonts w:ascii="Arial" w:eastAsia="Times New Roman" w:hAnsi="Arial" w:cs="Arial"/>
          <w:color w:val="FF0000"/>
        </w:rPr>
        <w:br/>
        <w:t>Figure(s) [9]</w:t>
      </w:r>
      <w:r w:rsidRPr="0052746E">
        <w:rPr>
          <w:rFonts w:ascii="Arial" w:eastAsia="Times New Roman" w:hAnsi="Arial" w:cs="Arial"/>
          <w:color w:val="FF0000"/>
        </w:rPr>
        <w:br/>
        <w:t>              Please delete the "titles" at the tops of the figures, and</w:t>
      </w:r>
      <w:r w:rsidRPr="0052746E">
        <w:rPr>
          <w:rFonts w:ascii="Arial" w:eastAsia="Times New Roman" w:hAnsi="Arial" w:cs="Arial"/>
          <w:color w:val="FF0000"/>
        </w:rPr>
        <w:br/>
        <w:t>         incorporate this information into the caption, if desired.</w:t>
      </w:r>
      <w:r w:rsidRPr="0052746E">
        <w:rPr>
          <w:rFonts w:ascii="Arial" w:eastAsia="Times New Roman" w:hAnsi="Arial" w:cs="Arial"/>
          <w:color w:val="FF0000"/>
        </w:rPr>
        <w:br/>
      </w:r>
    </w:p>
    <w:p w:rsidR="001C451D" w:rsidRPr="001C451D" w:rsidRDefault="00880850" w:rsidP="0052746E">
      <w:pPr>
        <w:rPr>
          <w:rFonts w:ascii="Arial" w:eastAsia="Times New Roman" w:hAnsi="Arial" w:cs="Arial"/>
          <w:color w:val="808080" w:themeColor="background1" w:themeShade="80"/>
        </w:rPr>
      </w:pPr>
      <w:ins w:id="44" w:author="Weiming An" w:date="2019-10-18T02:07:00Z">
        <w:r>
          <w:rPr>
            <w:rFonts w:ascii="Arial" w:eastAsia="Times New Roman" w:hAnsi="Arial" w:cs="Arial"/>
            <w:color w:val="808080" w:themeColor="background1" w:themeShade="80"/>
          </w:rPr>
          <w:t xml:space="preserve">Answer: </w:t>
        </w:r>
      </w:ins>
      <w:ins w:id="45" w:author="Weiming An" w:date="2019-10-18T02:04:00Z">
        <w:r w:rsidR="00883E77">
          <w:rPr>
            <w:rFonts w:ascii="Arial" w:eastAsia="Times New Roman" w:hAnsi="Arial" w:cs="Arial"/>
            <w:color w:val="808080" w:themeColor="background1" w:themeShade="80"/>
          </w:rPr>
          <w:t>We have</w:t>
        </w:r>
      </w:ins>
      <w:del w:id="46" w:author="Weiming An" w:date="2019-10-18T02:04:00Z">
        <w:r w:rsidR="001C451D" w:rsidRPr="001C451D" w:rsidDel="00883E77">
          <w:rPr>
            <w:rFonts w:ascii="Arial" w:eastAsia="Times New Roman" w:hAnsi="Arial" w:cs="Arial"/>
            <w:color w:val="808080" w:themeColor="background1" w:themeShade="80"/>
          </w:rPr>
          <w:delText>I</w:delText>
        </w:r>
      </w:del>
      <w:r w:rsidR="001C451D" w:rsidRPr="001C451D">
        <w:rPr>
          <w:rFonts w:ascii="Arial" w:eastAsia="Times New Roman" w:hAnsi="Arial" w:cs="Arial"/>
          <w:color w:val="808080" w:themeColor="background1" w:themeShade="80"/>
        </w:rPr>
        <w:t xml:space="preserve"> fixed it.</w:t>
      </w:r>
    </w:p>
    <w:p w:rsidR="0052746E" w:rsidRPr="0052746E" w:rsidRDefault="0052746E" w:rsidP="0052746E">
      <w:pPr>
        <w:rPr>
          <w:rFonts w:ascii="Arial" w:eastAsia="Times New Roman" w:hAnsi="Arial" w:cs="Arial"/>
          <w:color w:val="FF0000"/>
        </w:rPr>
      </w:pPr>
      <w:r w:rsidRPr="0052746E">
        <w:rPr>
          <w:rFonts w:ascii="Arial" w:eastAsia="Times New Roman" w:hAnsi="Arial" w:cs="Arial"/>
          <w:color w:val="FF0000"/>
        </w:rPr>
        <w:br/>
        <w:t>Figure(s) [1,9a]</w:t>
      </w:r>
      <w:r w:rsidRPr="0052746E">
        <w:rPr>
          <w:rFonts w:ascii="Arial" w:eastAsia="Times New Roman" w:hAnsi="Arial" w:cs="Arial"/>
          <w:color w:val="FF0000"/>
        </w:rPr>
        <w:br/>
      </w:r>
      <w:r w:rsidRPr="0052746E">
        <w:rPr>
          <w:rFonts w:ascii="Arial" w:eastAsia="Times New Roman" w:hAnsi="Arial" w:cs="Arial"/>
          <w:color w:val="FF0000"/>
        </w:rPr>
        <w:br/>
        <w:t xml:space="preserve">Physical Review Accelerators and Beams is an </w:t>
      </w:r>
      <w:proofErr w:type="spellStart"/>
      <w:r w:rsidRPr="0052746E">
        <w:rPr>
          <w:rFonts w:ascii="Arial" w:eastAsia="Times New Roman" w:hAnsi="Arial" w:cs="Arial"/>
          <w:color w:val="FF0000"/>
        </w:rPr>
        <w:t>all electronic</w:t>
      </w:r>
      <w:proofErr w:type="spellEnd"/>
      <w:r w:rsidRPr="0052746E">
        <w:rPr>
          <w:rFonts w:ascii="Arial" w:eastAsia="Times New Roman" w:hAnsi="Arial" w:cs="Arial"/>
          <w:color w:val="FF0000"/>
        </w:rPr>
        <w:t xml:space="preserve"> journal.</w:t>
      </w:r>
      <w:r w:rsidRPr="0052746E">
        <w:rPr>
          <w:rFonts w:ascii="Arial" w:eastAsia="Times New Roman" w:hAnsi="Arial" w:cs="Arial"/>
          <w:color w:val="FF0000"/>
        </w:rPr>
        <w:br/>
        <w:t>Articles are published electronically using the figure and graphics</w:t>
      </w:r>
      <w:r w:rsidRPr="0052746E">
        <w:rPr>
          <w:rFonts w:ascii="Arial" w:eastAsia="Times New Roman" w:hAnsi="Arial" w:cs="Arial"/>
          <w:color w:val="FF0000"/>
        </w:rPr>
        <w:br/>
        <w:t>files that authors provide.  Your manuscript has a large file size</w:t>
      </w:r>
      <w:r w:rsidRPr="0052746E">
        <w:rPr>
          <w:rFonts w:ascii="Arial" w:eastAsia="Times New Roman" w:hAnsi="Arial" w:cs="Arial"/>
          <w:color w:val="FF0000"/>
        </w:rPr>
        <w:br/>
        <w:t>associated with the figures.  Our experience is that this type of</w:t>
      </w:r>
      <w:r w:rsidRPr="0052746E">
        <w:rPr>
          <w:rFonts w:ascii="Arial" w:eastAsia="Times New Roman" w:hAnsi="Arial" w:cs="Arial"/>
          <w:color w:val="FF0000"/>
        </w:rPr>
        <w:br/>
        <w:t>figure leads to slow downloads and extended printing times, thereby</w:t>
      </w:r>
      <w:r w:rsidRPr="0052746E">
        <w:rPr>
          <w:rFonts w:ascii="Arial" w:eastAsia="Times New Roman" w:hAnsi="Arial" w:cs="Arial"/>
          <w:color w:val="FF0000"/>
        </w:rPr>
        <w:br/>
        <w:t>making the publication less accessible to readers.</w:t>
      </w:r>
      <w:r w:rsidRPr="0052746E">
        <w:rPr>
          <w:rFonts w:ascii="Arial" w:eastAsia="Times New Roman" w:hAnsi="Arial" w:cs="Arial"/>
          <w:color w:val="FF0000"/>
        </w:rPr>
        <w:br/>
      </w:r>
      <w:r w:rsidRPr="0052746E">
        <w:rPr>
          <w:rFonts w:ascii="Arial" w:eastAsia="Times New Roman" w:hAnsi="Arial" w:cs="Arial"/>
          <w:color w:val="FF0000"/>
        </w:rPr>
        <w:br/>
        <w:t>You should reduce the file size by using different graphics programs</w:t>
      </w:r>
      <w:r w:rsidRPr="0052746E">
        <w:rPr>
          <w:rFonts w:ascii="Arial" w:eastAsia="Times New Roman" w:hAnsi="Arial" w:cs="Arial"/>
          <w:color w:val="FF0000"/>
        </w:rPr>
        <w:br/>
        <w:t>and/or bitmapping of images.  A reasonable target size for the pdf</w:t>
      </w:r>
      <w:r w:rsidRPr="0052746E">
        <w:rPr>
          <w:rFonts w:ascii="Arial" w:eastAsia="Times New Roman" w:hAnsi="Arial" w:cs="Arial"/>
          <w:color w:val="FF0000"/>
        </w:rPr>
        <w:br/>
        <w:t>file for each separate figure file is 1 MB or less.</w:t>
      </w:r>
    </w:p>
    <w:p w:rsidR="0052746E" w:rsidRDefault="0052746E" w:rsidP="00180CBE"/>
    <w:p w:rsidR="001C451D" w:rsidRPr="001C451D" w:rsidRDefault="004643BA" w:rsidP="00180CBE">
      <w:pPr>
        <w:rPr>
          <w:color w:val="00B050"/>
        </w:rPr>
      </w:pPr>
      <w:ins w:id="47" w:author="Microsoft Office User" w:date="2019-11-21T14:38:00Z">
        <w:r>
          <w:rPr>
            <w:color w:val="00B050"/>
          </w:rPr>
          <w:t>We</w:t>
        </w:r>
      </w:ins>
      <w:del w:id="48" w:author="Microsoft Office User" w:date="2019-11-21T14:38:00Z">
        <w:r w:rsidR="001C451D" w:rsidRPr="001C451D" w:rsidDel="004643BA">
          <w:rPr>
            <w:color w:val="00B050"/>
          </w:rPr>
          <w:delText>I</w:delText>
        </w:r>
      </w:del>
      <w:r w:rsidR="001C451D" w:rsidRPr="001C451D">
        <w:rPr>
          <w:color w:val="00B050"/>
        </w:rPr>
        <w:t xml:space="preserve"> think all </w:t>
      </w:r>
      <w:ins w:id="49" w:author="Microsoft Office User" w:date="2019-11-08T14:29:00Z">
        <w:r w:rsidR="00185991">
          <w:rPr>
            <w:color w:val="00B050"/>
          </w:rPr>
          <w:t>of the</w:t>
        </w:r>
      </w:ins>
      <w:del w:id="50" w:author="Microsoft Office User" w:date="2019-11-08T14:29:00Z">
        <w:r w:rsidR="001C451D" w:rsidRPr="001C451D" w:rsidDel="00185991">
          <w:rPr>
            <w:color w:val="00B050"/>
          </w:rPr>
          <w:delText>my</w:delText>
        </w:r>
      </w:del>
      <w:r w:rsidR="001C451D" w:rsidRPr="001C451D">
        <w:rPr>
          <w:color w:val="00B050"/>
        </w:rPr>
        <w:t xml:space="preserve"> pdf files for </w:t>
      </w:r>
      <w:ins w:id="51" w:author="Microsoft Office User" w:date="2019-11-08T14:29:00Z">
        <w:r w:rsidR="00185991">
          <w:rPr>
            <w:color w:val="00B050"/>
          </w:rPr>
          <w:t xml:space="preserve">the </w:t>
        </w:r>
      </w:ins>
      <w:r w:rsidR="001C451D" w:rsidRPr="001C451D">
        <w:rPr>
          <w:color w:val="00B050"/>
        </w:rPr>
        <w:t xml:space="preserve">figures are </w:t>
      </w:r>
      <w:ins w:id="52" w:author="Microsoft Office User" w:date="2019-11-08T14:29:00Z">
        <w:r w:rsidR="00185991">
          <w:rPr>
            <w:color w:val="00B050"/>
          </w:rPr>
          <w:t xml:space="preserve">now </w:t>
        </w:r>
      </w:ins>
      <w:r w:rsidR="001C451D" w:rsidRPr="001C451D">
        <w:rPr>
          <w:color w:val="00B050"/>
        </w:rPr>
        <w:t xml:space="preserve">less than 1 MB (largest one is 524 KB). </w:t>
      </w:r>
      <w:ins w:id="53" w:author="Microsoft Office User" w:date="2019-11-08T14:30:00Z">
        <w:r w:rsidR="00185991">
          <w:rPr>
            <w:color w:val="00B050"/>
          </w:rPr>
          <w:t xml:space="preserve">The figures using a different format, </w:t>
        </w:r>
      </w:ins>
      <w:ins w:id="54" w:author="Weiming An" w:date="2019-10-18T02:12:00Z">
        <w:r w:rsidR="00880850">
          <w:rPr>
            <w:color w:val="00B050"/>
          </w:rPr>
          <w:t xml:space="preserve">TwoBunches.png and </w:t>
        </w:r>
      </w:ins>
      <w:proofErr w:type="spellStart"/>
      <w:ins w:id="55" w:author="Weiming An" w:date="2019-10-18T02:02:00Z">
        <w:r w:rsidR="00883E77">
          <w:rPr>
            <w:color w:val="00B050"/>
          </w:rPr>
          <w:t>HICD.eps</w:t>
        </w:r>
      </w:ins>
      <w:proofErr w:type="spellEnd"/>
      <w:ins w:id="56" w:author="Microsoft Office User" w:date="2019-11-08T14:30:00Z">
        <w:r w:rsidR="00185991">
          <w:rPr>
            <w:color w:val="00B050"/>
          </w:rPr>
          <w:t xml:space="preserve">, </w:t>
        </w:r>
      </w:ins>
      <w:ins w:id="57" w:author="Weiming An" w:date="2019-10-18T02:02:00Z">
        <w:r w:rsidR="00883E77">
          <w:rPr>
            <w:color w:val="00B050"/>
          </w:rPr>
          <w:t xml:space="preserve"> </w:t>
        </w:r>
      </w:ins>
      <w:ins w:id="58" w:author="Weiming An" w:date="2019-10-18T02:13:00Z">
        <w:r w:rsidR="00880850">
          <w:rPr>
            <w:color w:val="00B050"/>
          </w:rPr>
          <w:t>are</w:t>
        </w:r>
      </w:ins>
      <w:ins w:id="59" w:author="Weiming An" w:date="2019-10-18T02:02:00Z">
        <w:r w:rsidR="00883E77">
          <w:rPr>
            <w:color w:val="00B050"/>
          </w:rPr>
          <w:t xml:space="preserve"> large</w:t>
        </w:r>
      </w:ins>
      <w:ins w:id="60" w:author="Weiming An" w:date="2019-10-18T02:12:00Z">
        <w:r w:rsidR="00880850">
          <w:rPr>
            <w:color w:val="00B050"/>
          </w:rPr>
          <w:t xml:space="preserve">r </w:t>
        </w:r>
      </w:ins>
      <w:ins w:id="61" w:author="Weiming An" w:date="2019-10-18T02:13:00Z">
        <w:r w:rsidR="00880850">
          <w:rPr>
            <w:color w:val="00B050"/>
          </w:rPr>
          <w:t>than 1MB</w:t>
        </w:r>
      </w:ins>
      <w:ins w:id="62" w:author="Weiming An" w:date="2019-10-18T02:02:00Z">
        <w:r w:rsidR="00883E77">
          <w:rPr>
            <w:color w:val="00B050"/>
          </w:rPr>
          <w:t>.</w:t>
        </w:r>
      </w:ins>
    </w:p>
    <w:p w:rsidR="0052746E" w:rsidDel="009E6133" w:rsidRDefault="0052746E" w:rsidP="00180CBE">
      <w:pPr>
        <w:rPr>
          <w:del w:id="63" w:author="Microsoft Office User" w:date="2019-11-21T14:39:00Z"/>
        </w:rPr>
      </w:pPr>
    </w:p>
    <w:p w:rsidR="0052746E" w:rsidDel="009E6133" w:rsidRDefault="0052746E" w:rsidP="00180CBE">
      <w:pPr>
        <w:rPr>
          <w:del w:id="64" w:author="Microsoft Office User" w:date="2019-11-21T14:39:00Z"/>
        </w:rPr>
      </w:pPr>
    </w:p>
    <w:p w:rsidR="00180CBE" w:rsidDel="009E6133" w:rsidRDefault="00180CBE" w:rsidP="00180CBE">
      <w:pPr>
        <w:rPr>
          <w:del w:id="65" w:author="Microsoft Office User" w:date="2019-11-21T14:39:00Z"/>
        </w:rPr>
      </w:pPr>
      <w:del w:id="66" w:author="Microsoft Office User" w:date="2019-11-21T14:39:00Z">
        <w:r w:rsidRPr="00467329" w:rsidDel="009E6133">
          <w:delText>Color code:</w:delText>
        </w:r>
      </w:del>
    </w:p>
    <w:p w:rsidR="00180CBE" w:rsidDel="009E6133" w:rsidRDefault="00180CBE" w:rsidP="00180CBE">
      <w:pPr>
        <w:rPr>
          <w:del w:id="67" w:author="Microsoft Office User" w:date="2019-11-21T14:39:00Z"/>
        </w:rPr>
      </w:pPr>
    </w:p>
    <w:p w:rsidR="00180CBE" w:rsidDel="009E6133" w:rsidRDefault="00180CBE" w:rsidP="00180CBE">
      <w:pPr>
        <w:rPr>
          <w:del w:id="68" w:author="Microsoft Office User" w:date="2019-11-21T14:38:00Z"/>
          <w:color w:val="FF0000"/>
        </w:rPr>
      </w:pPr>
      <w:del w:id="69" w:author="Microsoft Office User" w:date="2019-11-21T14:38:00Z">
        <w:r w:rsidRPr="00467329" w:rsidDel="009E6133">
          <w:rPr>
            <w:color w:val="FF0000"/>
          </w:rPr>
          <w:delText>red: Referee’s comments</w:delText>
        </w:r>
      </w:del>
    </w:p>
    <w:p w:rsidR="00180CBE" w:rsidRPr="009052C7" w:rsidDel="009E6133" w:rsidRDefault="00180CBE" w:rsidP="00180CBE">
      <w:pPr>
        <w:rPr>
          <w:del w:id="70" w:author="Microsoft Office User" w:date="2019-11-21T14:38:00Z"/>
        </w:rPr>
      </w:pPr>
      <w:del w:id="71" w:author="Microsoft Office User" w:date="2019-11-21T14:38:00Z">
        <w:r w:rsidRPr="009052C7" w:rsidDel="009E6133">
          <w:delText>black: My response to referee’s comments</w:delText>
        </w:r>
        <w:r w:rsidDel="009E6133">
          <w:delText>, but I haven’t change the tex file correspondingly.</w:delText>
        </w:r>
      </w:del>
    </w:p>
    <w:p w:rsidR="00180CBE" w:rsidDel="009E6133" w:rsidRDefault="00180CBE" w:rsidP="00180CBE">
      <w:pPr>
        <w:rPr>
          <w:del w:id="72" w:author="Microsoft Office User" w:date="2019-11-21T14:38:00Z"/>
          <w:color w:val="808080" w:themeColor="background1" w:themeShade="80"/>
        </w:rPr>
      </w:pPr>
      <w:del w:id="73" w:author="Microsoft Office User" w:date="2019-11-21T14:38:00Z">
        <w:r w:rsidRPr="00467329" w:rsidDel="009E6133">
          <w:rPr>
            <w:color w:val="808080" w:themeColor="background1" w:themeShade="80"/>
          </w:rPr>
          <w:delText>grey: I accepted referee’s suggestion and change it in the tex file already</w:delText>
        </w:r>
      </w:del>
    </w:p>
    <w:p w:rsidR="00180CBE" w:rsidDel="009E6133" w:rsidRDefault="00180CBE" w:rsidP="00180CBE">
      <w:pPr>
        <w:rPr>
          <w:del w:id="74" w:author="Microsoft Office User" w:date="2019-11-21T14:38:00Z"/>
          <w:color w:val="00B050"/>
        </w:rPr>
      </w:pPr>
      <w:del w:id="75" w:author="Microsoft Office User" w:date="2019-11-21T14:38:00Z">
        <w:r w:rsidRPr="00467329" w:rsidDel="009E6133">
          <w:rPr>
            <w:color w:val="00B050"/>
          </w:rPr>
          <w:delText>green: I don’t agree with referee’s comment</w:delText>
        </w:r>
      </w:del>
    </w:p>
    <w:p w:rsidR="00180CBE" w:rsidDel="009E6133" w:rsidRDefault="00180CBE" w:rsidP="00942403">
      <w:pPr>
        <w:pBdr>
          <w:bottom w:val="single" w:sz="6" w:space="1" w:color="auto"/>
        </w:pBdr>
        <w:rPr>
          <w:del w:id="76" w:author="Microsoft Office User" w:date="2019-11-21T14:38:00Z"/>
          <w:color w:val="00B0F0"/>
        </w:rPr>
      </w:pPr>
      <w:del w:id="77" w:author="Microsoft Office User" w:date="2019-11-21T14:38:00Z">
        <w:r w:rsidRPr="0055024D" w:rsidDel="009E6133">
          <w:rPr>
            <w:color w:val="00B0F0"/>
          </w:rPr>
          <w:delText>blue: I need some help and suggestions from my co-authors.</w:delText>
        </w:r>
      </w:del>
    </w:p>
    <w:p w:rsidR="00B1608C" w:rsidRPr="00180CBE" w:rsidRDefault="00B1608C">
      <w:pPr>
        <w:rPr>
          <w:color w:val="00B0F0"/>
        </w:rPr>
        <w:pPrChange w:id="78" w:author="Microsoft Office User" w:date="2019-11-21T14:39:00Z">
          <w:pPr>
            <w:pBdr>
              <w:bottom w:val="single" w:sz="6" w:space="1" w:color="auto"/>
            </w:pBdr>
          </w:pPr>
        </w:pPrChange>
      </w:pPr>
    </w:p>
    <w:p w:rsidR="00B1608C" w:rsidRPr="00B1608C" w:rsidRDefault="00B1608C" w:rsidP="00B1608C">
      <w:pPr>
        <w:tabs>
          <w:tab w:val="left" w:pos="503"/>
        </w:tabs>
        <w:rPr>
          <w:rFonts w:ascii="Arial" w:eastAsia="Times New Roman" w:hAnsi="Arial" w:cs="Arial"/>
        </w:rPr>
      </w:pPr>
    </w:p>
    <w:p w:rsidR="00942403" w:rsidRPr="00665021" w:rsidRDefault="00942403" w:rsidP="00942403">
      <w:pPr>
        <w:rPr>
          <w:color w:val="FF0000"/>
        </w:rPr>
      </w:pPr>
      <w:r w:rsidRPr="00942403">
        <w:rPr>
          <w:rFonts w:ascii="Arial" w:eastAsia="Times New Roman" w:hAnsi="Arial" w:cs="Arial"/>
          <w:color w:val="FF0000"/>
        </w:rPr>
        <w:t>----------------------------------------------------------------------</w:t>
      </w:r>
      <w:r w:rsidRPr="00942403">
        <w:rPr>
          <w:rFonts w:ascii="Arial" w:eastAsia="Times New Roman" w:hAnsi="Arial" w:cs="Arial"/>
          <w:color w:val="FF0000"/>
        </w:rPr>
        <w:br/>
        <w:t>Report of Referee A -- ZG10155/Zhao</w:t>
      </w:r>
      <w:r w:rsidRPr="00942403">
        <w:rPr>
          <w:rFonts w:ascii="Arial" w:eastAsia="Times New Roman" w:hAnsi="Arial" w:cs="Arial"/>
          <w:color w:val="FF0000"/>
        </w:rPr>
        <w:br/>
      </w:r>
      <w:r w:rsidRPr="00942403">
        <w:rPr>
          <w:rFonts w:ascii="Arial" w:eastAsia="Times New Roman" w:hAnsi="Arial" w:cs="Arial"/>
          <w:color w:val="FF0000"/>
        </w:rPr>
        <w:lastRenderedPageBreak/>
        <w:t>----------------------------------------------------------------------</w:t>
      </w:r>
      <w:r w:rsidRPr="00942403">
        <w:rPr>
          <w:rFonts w:ascii="Arial" w:eastAsia="Times New Roman" w:hAnsi="Arial" w:cs="Arial"/>
          <w:color w:val="FF0000"/>
        </w:rPr>
        <w:br/>
      </w:r>
      <w:r w:rsidRPr="00942403">
        <w:rPr>
          <w:rFonts w:ascii="Arial" w:eastAsia="Times New Roman" w:hAnsi="Arial" w:cs="Arial"/>
          <w:color w:val="FF0000"/>
        </w:rPr>
        <w:br/>
        <w:t>REFEREE A - ZG10155 </w:t>
      </w:r>
      <w:r w:rsidRPr="00942403">
        <w:rPr>
          <w:rFonts w:ascii="Arial" w:eastAsia="Times New Roman" w:hAnsi="Arial" w:cs="Arial"/>
          <w:color w:val="FF0000"/>
        </w:rPr>
        <w:br/>
      </w:r>
      <w:r w:rsidRPr="00942403">
        <w:rPr>
          <w:rFonts w:ascii="Arial" w:eastAsia="Times New Roman" w:hAnsi="Arial" w:cs="Arial"/>
          <w:color w:val="FF0000"/>
        </w:rPr>
        <w:br/>
        <w:t>The authors of the manuscript "Emittance Preservation Through Matching </w:t>
      </w:r>
      <w:r w:rsidRPr="00942403">
        <w:rPr>
          <w:rFonts w:ascii="Arial" w:eastAsia="Times New Roman" w:hAnsi="Arial" w:cs="Arial"/>
          <w:color w:val="FF0000"/>
        </w:rPr>
        <w:br/>
        <w:t>the Witness Beam in Plasma Wakefield Acceleration" present analytical </w:t>
      </w:r>
      <w:r w:rsidRPr="00942403">
        <w:rPr>
          <w:rFonts w:ascii="Arial" w:eastAsia="Times New Roman" w:hAnsi="Arial" w:cs="Arial"/>
          <w:color w:val="FF0000"/>
        </w:rPr>
        <w:br/>
        <w:t>expressions, obtained by using the WKB solution of a single's particle </w:t>
      </w:r>
      <w:r w:rsidRPr="00942403">
        <w:rPr>
          <w:rFonts w:ascii="Arial" w:eastAsia="Times New Roman" w:hAnsi="Arial" w:cs="Arial"/>
          <w:color w:val="FF0000"/>
        </w:rPr>
        <w:br/>
        <w:t>motion, to evaluate the beam emittance in an arbitrary adiabatic </w:t>
      </w:r>
      <w:r w:rsidRPr="00942403">
        <w:rPr>
          <w:rFonts w:ascii="Arial" w:eastAsia="Times New Roman" w:hAnsi="Arial" w:cs="Arial"/>
          <w:color w:val="FF0000"/>
        </w:rPr>
        <w:br/>
        <w:t>plasma profile by considering a beam without acceleration but with a </w:t>
      </w:r>
      <w:r w:rsidRPr="00942403">
        <w:rPr>
          <w:rFonts w:ascii="Arial" w:eastAsia="Times New Roman" w:hAnsi="Arial" w:cs="Arial"/>
          <w:color w:val="FF0000"/>
        </w:rPr>
        <w:br/>
        <w:t>given energy spread. The results are used to evaluate the conditions </w:t>
      </w:r>
      <w:r w:rsidRPr="00942403">
        <w:rPr>
          <w:rFonts w:ascii="Arial" w:eastAsia="Times New Roman" w:hAnsi="Arial" w:cs="Arial"/>
          <w:color w:val="FF0000"/>
        </w:rPr>
        <w:br/>
        <w:t xml:space="preserve">to minimize the </w:t>
      </w:r>
      <w:proofErr w:type="spellStart"/>
      <w:r w:rsidRPr="00942403">
        <w:rPr>
          <w:rFonts w:ascii="Arial" w:eastAsia="Times New Roman" w:hAnsi="Arial" w:cs="Arial"/>
          <w:color w:val="FF0000"/>
        </w:rPr>
        <w:t>the</w:t>
      </w:r>
      <w:proofErr w:type="spellEnd"/>
      <w:r w:rsidRPr="00942403">
        <w:rPr>
          <w:rFonts w:ascii="Arial" w:eastAsia="Times New Roman" w:hAnsi="Arial" w:cs="Arial"/>
          <w:color w:val="FF0000"/>
        </w:rPr>
        <w:t xml:space="preserve"> emittance growth for unmatched beams. </w:t>
      </w:r>
      <w:r w:rsidRPr="00942403">
        <w:rPr>
          <w:rFonts w:ascii="Arial" w:eastAsia="Times New Roman" w:hAnsi="Arial" w:cs="Arial"/>
          <w:color w:val="FF0000"/>
        </w:rPr>
        <w:br/>
      </w:r>
      <w:r w:rsidRPr="00942403">
        <w:rPr>
          <w:rFonts w:ascii="Arial" w:eastAsia="Times New Roman" w:hAnsi="Arial" w:cs="Arial"/>
          <w:color w:val="FF0000"/>
        </w:rPr>
        <w:br/>
        <w:t xml:space="preserve">The results of the theory are compared with simulations of 3D </w:t>
      </w:r>
      <w:proofErr w:type="spellStart"/>
      <w:r w:rsidRPr="00942403">
        <w:rPr>
          <w:rFonts w:ascii="Arial" w:eastAsia="Times New Roman" w:hAnsi="Arial" w:cs="Arial"/>
          <w:color w:val="FF0000"/>
        </w:rPr>
        <w:t>QuickPIC</w:t>
      </w:r>
      <w:proofErr w:type="spellEnd"/>
      <w:r w:rsidRPr="00942403">
        <w:rPr>
          <w:rFonts w:ascii="Arial" w:eastAsia="Times New Roman" w:hAnsi="Arial" w:cs="Arial"/>
          <w:color w:val="FF0000"/>
        </w:rPr>
        <w:t> </w:t>
      </w:r>
      <w:r w:rsidRPr="00942403">
        <w:rPr>
          <w:rFonts w:ascii="Arial" w:eastAsia="Times New Roman" w:hAnsi="Arial" w:cs="Arial"/>
          <w:color w:val="FF0000"/>
        </w:rPr>
        <w:br/>
        <w:t>code. The theory is also applied to the FACET II facility. The authors </w:t>
      </w:r>
      <w:r w:rsidRPr="00942403">
        <w:rPr>
          <w:rFonts w:ascii="Arial" w:eastAsia="Times New Roman" w:hAnsi="Arial" w:cs="Arial"/>
          <w:color w:val="FF0000"/>
        </w:rPr>
        <w:br/>
        <w:t>propose experiments based on their results to minimize the transverse </w:t>
      </w:r>
      <w:r w:rsidRPr="00942403">
        <w:rPr>
          <w:rFonts w:ascii="Arial" w:eastAsia="Times New Roman" w:hAnsi="Arial" w:cs="Arial"/>
          <w:color w:val="FF0000"/>
        </w:rPr>
        <w:br/>
        <w:t>emittance at the exit of the facility and they also investigate the </w:t>
      </w:r>
      <w:r w:rsidRPr="00942403">
        <w:rPr>
          <w:rFonts w:ascii="Arial" w:eastAsia="Times New Roman" w:hAnsi="Arial" w:cs="Arial"/>
          <w:color w:val="FF0000"/>
        </w:rPr>
        <w:br/>
        <w:t>emittance growth in an experiment of the same facility with </w:t>
      </w:r>
      <w:r w:rsidRPr="00942403">
        <w:rPr>
          <w:rFonts w:ascii="Arial" w:eastAsia="Times New Roman" w:hAnsi="Arial" w:cs="Arial"/>
          <w:color w:val="FF0000"/>
        </w:rPr>
        <w:br/>
        <w:t>self-ionized plasmas, when the plasma is formed in a lithium gas </w:t>
      </w:r>
      <w:r w:rsidRPr="00942403">
        <w:rPr>
          <w:rFonts w:ascii="Arial" w:eastAsia="Times New Roman" w:hAnsi="Arial" w:cs="Arial"/>
          <w:color w:val="FF0000"/>
        </w:rPr>
        <w:br/>
        <w:t>contained by a helium buffer gas. </w:t>
      </w:r>
      <w:r w:rsidRPr="00942403">
        <w:rPr>
          <w:rFonts w:ascii="Arial" w:eastAsia="Times New Roman" w:hAnsi="Arial" w:cs="Arial"/>
          <w:color w:val="FF0000"/>
        </w:rPr>
        <w:br/>
      </w:r>
      <w:r w:rsidRPr="00942403">
        <w:rPr>
          <w:rFonts w:ascii="Arial" w:eastAsia="Times New Roman" w:hAnsi="Arial" w:cs="Arial"/>
          <w:color w:val="FF0000"/>
        </w:rPr>
        <w:br/>
        <w:t>The paper is well written, and the results are, as far as I know, new </w:t>
      </w:r>
      <w:r w:rsidRPr="00942403">
        <w:rPr>
          <w:rFonts w:ascii="Arial" w:eastAsia="Times New Roman" w:hAnsi="Arial" w:cs="Arial"/>
          <w:color w:val="FF0000"/>
        </w:rPr>
        <w:br/>
        <w:t>and interesting, in particular the expression of the emittance </w:t>
      </w:r>
      <w:r w:rsidRPr="00942403">
        <w:rPr>
          <w:rFonts w:ascii="Arial" w:eastAsia="Times New Roman" w:hAnsi="Arial" w:cs="Arial"/>
          <w:color w:val="FF0000"/>
        </w:rPr>
        <w:br/>
        <w:t>evolution of a beam having a given energy spread, and the conditions </w:t>
      </w:r>
      <w:r w:rsidRPr="00942403">
        <w:rPr>
          <w:rFonts w:ascii="Arial" w:eastAsia="Times New Roman" w:hAnsi="Arial" w:cs="Arial"/>
          <w:color w:val="FF0000"/>
        </w:rPr>
        <w:br/>
        <w:t>of a minimal emittance growth for a fixed beam, even if they are valid </w:t>
      </w:r>
      <w:r w:rsidRPr="00942403">
        <w:rPr>
          <w:rFonts w:ascii="Arial" w:eastAsia="Times New Roman" w:hAnsi="Arial" w:cs="Arial"/>
          <w:color w:val="FF0000"/>
        </w:rPr>
        <w:br/>
        <w:t>in absence of acceleration. Therefore, I think it could be published </w:t>
      </w:r>
      <w:r w:rsidRPr="00942403">
        <w:rPr>
          <w:rFonts w:ascii="Arial" w:eastAsia="Times New Roman" w:hAnsi="Arial" w:cs="Arial"/>
          <w:color w:val="FF0000"/>
        </w:rPr>
        <w:br/>
        <w:t>in Physical Review Accelerators and Beams if the following points are </w:t>
      </w:r>
      <w:r w:rsidRPr="00942403">
        <w:rPr>
          <w:rFonts w:ascii="Arial" w:eastAsia="Times New Roman" w:hAnsi="Arial" w:cs="Arial"/>
          <w:color w:val="FF0000"/>
        </w:rPr>
        <w:br/>
        <w:t>clarified: </w:t>
      </w:r>
      <w:r w:rsidRPr="00942403">
        <w:rPr>
          <w:rFonts w:ascii="Arial" w:eastAsia="Times New Roman" w:hAnsi="Arial" w:cs="Arial"/>
          <w:color w:val="FF0000"/>
        </w:rPr>
        <w:br/>
      </w:r>
      <w:r w:rsidRPr="00942403">
        <w:rPr>
          <w:rFonts w:ascii="Arial" w:eastAsia="Times New Roman" w:hAnsi="Arial" w:cs="Arial"/>
          <w:color w:val="FF0000"/>
        </w:rPr>
        <w:br/>
        <w:t>Pag. 1, 6 lines before the end of the abstract: "the emittance growth </w:t>
      </w:r>
      <w:r w:rsidRPr="00942403">
        <w:rPr>
          <w:rFonts w:ascii="Arial" w:eastAsia="Times New Roman" w:hAnsi="Arial" w:cs="Arial"/>
          <w:color w:val="FF0000"/>
        </w:rPr>
        <w:br/>
        <w:t>can be still be minimized". There's a typo. </w:t>
      </w:r>
      <w:r w:rsidRPr="00942403">
        <w:rPr>
          <w:rFonts w:ascii="Arial" w:eastAsia="Times New Roman" w:hAnsi="Arial" w:cs="Arial"/>
          <w:color w:val="FF0000"/>
        </w:rPr>
        <w:br/>
      </w:r>
    </w:p>
    <w:p w:rsidR="00942403" w:rsidRPr="00982256" w:rsidRDefault="00EB1F3E" w:rsidP="00942403">
      <w:pPr>
        <w:rPr>
          <w:color w:val="808080" w:themeColor="background1" w:themeShade="80"/>
        </w:rPr>
      </w:pPr>
      <w:ins w:id="79" w:author="Weiming An" w:date="2019-10-18T02:19:00Z">
        <w:r>
          <w:rPr>
            <w:color w:val="808080" w:themeColor="background1" w:themeShade="80"/>
          </w:rPr>
          <w:t xml:space="preserve">Answer: </w:t>
        </w:r>
      </w:ins>
      <w:ins w:id="80" w:author="Microsoft Office User" w:date="2019-10-25T14:21:00Z">
        <w:r w:rsidR="00F5392E">
          <w:rPr>
            <w:color w:val="808080" w:themeColor="background1" w:themeShade="80"/>
          </w:rPr>
          <w:t>Thank you for pointing this out. We have corrected it.</w:t>
        </w:r>
      </w:ins>
      <w:del w:id="81" w:author="Weiming An" w:date="2019-10-18T02:19:00Z">
        <w:r w:rsidR="00942403" w:rsidRPr="00982256" w:rsidDel="00EB1F3E">
          <w:rPr>
            <w:color w:val="808080" w:themeColor="background1" w:themeShade="80"/>
          </w:rPr>
          <w:delText xml:space="preserve">Thanks for pointing it out. </w:delText>
        </w:r>
      </w:del>
      <w:ins w:id="82" w:author="Weiming An" w:date="2019-10-18T02:15:00Z">
        <w:del w:id="83" w:author="Microsoft Office User" w:date="2019-10-25T14:21:00Z">
          <w:r w:rsidR="00880850" w:rsidDel="00F5392E">
            <w:rPr>
              <w:color w:val="808080" w:themeColor="background1" w:themeShade="80"/>
            </w:rPr>
            <w:delText>We have</w:delText>
          </w:r>
        </w:del>
      </w:ins>
      <w:del w:id="84" w:author="Weiming An" w:date="2019-10-18T02:14:00Z">
        <w:r w:rsidR="00942403" w:rsidRPr="00982256" w:rsidDel="00880850">
          <w:rPr>
            <w:color w:val="808080" w:themeColor="background1" w:themeShade="80"/>
          </w:rPr>
          <w:delText>I</w:delText>
        </w:r>
      </w:del>
      <w:del w:id="85" w:author="Microsoft Office User" w:date="2019-10-25T14:21:00Z">
        <w:r w:rsidR="00942403" w:rsidRPr="00982256" w:rsidDel="00F5392E">
          <w:rPr>
            <w:color w:val="808080" w:themeColor="background1" w:themeShade="80"/>
          </w:rPr>
          <w:delText xml:space="preserve"> fix</w:delText>
        </w:r>
        <w:r w:rsidR="00982256" w:rsidDel="00F5392E">
          <w:rPr>
            <w:color w:val="808080" w:themeColor="background1" w:themeShade="80"/>
          </w:rPr>
          <w:delText>ed</w:delText>
        </w:r>
        <w:r w:rsidR="00942403" w:rsidRPr="00982256" w:rsidDel="00F5392E">
          <w:rPr>
            <w:color w:val="808080" w:themeColor="background1" w:themeShade="80"/>
          </w:rPr>
          <w:delText xml:space="preserve"> it.</w:delText>
        </w:r>
      </w:del>
    </w:p>
    <w:p w:rsidR="00942403" w:rsidRDefault="00942403" w:rsidP="00942403">
      <w:pPr>
        <w:rPr>
          <w:rFonts w:ascii="Arial" w:eastAsia="Times New Roman" w:hAnsi="Arial" w:cs="Arial"/>
          <w:color w:val="FF0000"/>
        </w:rPr>
      </w:pPr>
    </w:p>
    <w:p w:rsidR="00942403" w:rsidRDefault="00942403" w:rsidP="00942403">
      <w:pPr>
        <w:rPr>
          <w:rFonts w:ascii="Arial" w:eastAsia="Times New Roman" w:hAnsi="Arial" w:cs="Arial"/>
          <w:color w:val="FF0000"/>
        </w:rPr>
      </w:pPr>
      <w:r w:rsidRPr="00942403">
        <w:rPr>
          <w:rFonts w:ascii="Arial" w:eastAsia="Times New Roman" w:hAnsi="Arial" w:cs="Arial"/>
          <w:color w:val="FF0000"/>
        </w:rPr>
        <w:br/>
        <w:t>Pag. 1, column 1, 4 lines before the end: "where the witness beam is </w:t>
      </w:r>
      <w:r w:rsidRPr="00942403">
        <w:rPr>
          <w:rFonts w:ascii="Arial" w:eastAsia="Times New Roman" w:hAnsi="Arial" w:cs="Arial"/>
          <w:color w:val="FF0000"/>
        </w:rPr>
        <w:br/>
        <w:t>located, not only is there a longitudinal" -&gt; I think "is there" </w:t>
      </w:r>
      <w:r w:rsidRPr="00942403">
        <w:rPr>
          <w:rFonts w:ascii="Arial" w:eastAsia="Times New Roman" w:hAnsi="Arial" w:cs="Arial"/>
          <w:color w:val="FF0000"/>
        </w:rPr>
        <w:br/>
        <w:t>should be "there is". </w:t>
      </w:r>
      <w:r w:rsidRPr="00942403">
        <w:rPr>
          <w:rFonts w:ascii="Arial" w:eastAsia="Times New Roman" w:hAnsi="Arial" w:cs="Arial"/>
          <w:color w:val="FF0000"/>
        </w:rPr>
        <w:br/>
      </w:r>
    </w:p>
    <w:p w:rsidR="00942403" w:rsidRPr="004B7A96" w:rsidDel="00EB1F3E" w:rsidRDefault="00EB1F3E" w:rsidP="00942403">
      <w:pPr>
        <w:rPr>
          <w:del w:id="86" w:author="Weiming An" w:date="2019-10-18T02:18:00Z"/>
          <w:color w:val="00B050"/>
        </w:rPr>
      </w:pPr>
      <w:ins w:id="87" w:author="Weiming An" w:date="2019-10-18T02:19:00Z">
        <w:r>
          <w:rPr>
            <w:color w:val="00B050"/>
          </w:rPr>
          <w:t xml:space="preserve">Answer: </w:t>
        </w:r>
      </w:ins>
      <w:ins w:id="88" w:author="Weiming An" w:date="2019-10-18T02:18:00Z">
        <w:r>
          <w:rPr>
            <w:color w:val="00B050"/>
          </w:rPr>
          <w:t>We</w:t>
        </w:r>
      </w:ins>
      <w:del w:id="89" w:author="Weiming An" w:date="2019-10-18T02:18:00Z">
        <w:r w:rsidR="00D147D3" w:rsidRPr="004B7A96" w:rsidDel="00EB1F3E">
          <w:rPr>
            <w:color w:val="00B050"/>
          </w:rPr>
          <w:delText>I</w:delText>
        </w:r>
      </w:del>
      <w:r w:rsidR="00D147D3" w:rsidRPr="004B7A96">
        <w:rPr>
          <w:color w:val="00B050"/>
        </w:rPr>
        <w:t xml:space="preserve"> think this sentence is grammatically correct.</w:t>
      </w:r>
      <w:del w:id="90" w:author="Weiming An" w:date="2019-10-18T02:18:00Z">
        <w:r w:rsidR="00D147D3" w:rsidRPr="004B7A96" w:rsidDel="00EB1F3E">
          <w:rPr>
            <w:color w:val="00B050"/>
          </w:rPr>
          <w:delText xml:space="preserve"> I can change it to ‘there is not only a longitudinal …’ if you think it is better.</w:delText>
        </w:r>
      </w:del>
    </w:p>
    <w:p w:rsidR="00942403" w:rsidRDefault="00942403" w:rsidP="00942403">
      <w:pPr>
        <w:rPr>
          <w:rFonts w:ascii="Arial" w:eastAsia="Times New Roman" w:hAnsi="Arial" w:cs="Arial"/>
          <w:color w:val="FF0000"/>
        </w:rPr>
      </w:pPr>
    </w:p>
    <w:p w:rsidR="00942403" w:rsidRDefault="00942403" w:rsidP="00942403">
      <w:pPr>
        <w:rPr>
          <w:rFonts w:ascii="Arial" w:eastAsia="Times New Roman" w:hAnsi="Arial" w:cs="Arial"/>
          <w:color w:val="FF0000"/>
        </w:rPr>
      </w:pPr>
      <w:r w:rsidRPr="00942403">
        <w:rPr>
          <w:rFonts w:ascii="Arial" w:eastAsia="Times New Roman" w:hAnsi="Arial" w:cs="Arial"/>
          <w:color w:val="FF0000"/>
        </w:rPr>
        <w:br/>
        <w:t>Pag. 1, column 2, 6 lines before the end: "force is linear </w:t>
      </w:r>
      <w:r w:rsidRPr="00942403">
        <w:rPr>
          <w:rFonts w:ascii="Arial" w:eastAsia="Times New Roman" w:hAnsi="Arial" w:cs="Arial"/>
          <w:color w:val="FF0000"/>
        </w:rPr>
        <w:br/>
        <w:t>(proportional to r) , points". There's a space after the round bracket </w:t>
      </w:r>
      <w:r w:rsidRPr="00942403">
        <w:rPr>
          <w:rFonts w:ascii="Arial" w:eastAsia="Times New Roman" w:hAnsi="Arial" w:cs="Arial"/>
          <w:color w:val="FF0000"/>
        </w:rPr>
        <w:br/>
        <w:t>that should be removed. </w:t>
      </w:r>
      <w:r w:rsidRPr="00942403">
        <w:rPr>
          <w:rFonts w:ascii="Arial" w:eastAsia="Times New Roman" w:hAnsi="Arial" w:cs="Arial"/>
          <w:color w:val="FF0000"/>
        </w:rPr>
        <w:br/>
      </w:r>
    </w:p>
    <w:p w:rsidR="00942403" w:rsidRPr="00982256" w:rsidRDefault="00EB1F3E" w:rsidP="00942403">
      <w:pPr>
        <w:rPr>
          <w:color w:val="808080" w:themeColor="background1" w:themeShade="80"/>
        </w:rPr>
      </w:pPr>
      <w:ins w:id="91" w:author="Weiming An" w:date="2019-10-18T02:19:00Z">
        <w:r>
          <w:rPr>
            <w:color w:val="808080" w:themeColor="background1" w:themeShade="80"/>
          </w:rPr>
          <w:t xml:space="preserve">Answer: </w:t>
        </w:r>
      </w:ins>
      <w:del w:id="92" w:author="Weiming An" w:date="2019-10-18T02:19:00Z">
        <w:r w:rsidR="00942403" w:rsidRPr="00982256" w:rsidDel="00EB1F3E">
          <w:rPr>
            <w:color w:val="808080" w:themeColor="background1" w:themeShade="80"/>
          </w:rPr>
          <w:delText>Thanks for pointing it out. I</w:delText>
        </w:r>
      </w:del>
      <w:ins w:id="93" w:author="Weiming An" w:date="2019-10-18T02:19:00Z">
        <w:del w:id="94" w:author="Microsoft Office User" w:date="2019-10-25T14:24:00Z">
          <w:r w:rsidDel="009461ED">
            <w:rPr>
              <w:color w:val="808080" w:themeColor="background1" w:themeShade="80"/>
            </w:rPr>
            <w:delText>We have</w:delText>
          </w:r>
        </w:del>
      </w:ins>
      <w:del w:id="95" w:author="Microsoft Office User" w:date="2019-10-25T14:24:00Z">
        <w:r w:rsidR="00942403" w:rsidRPr="00982256" w:rsidDel="009461ED">
          <w:rPr>
            <w:color w:val="808080" w:themeColor="background1" w:themeShade="80"/>
          </w:rPr>
          <w:delText xml:space="preserve"> </w:delText>
        </w:r>
      </w:del>
      <w:del w:id="96" w:author="Microsoft Office User" w:date="2019-10-25T14:22:00Z">
        <w:r w:rsidR="00942403" w:rsidRPr="00982256" w:rsidDel="00F5392E">
          <w:rPr>
            <w:color w:val="808080" w:themeColor="background1" w:themeShade="80"/>
          </w:rPr>
          <w:delText>fix</w:delText>
        </w:r>
        <w:r w:rsidR="00982256" w:rsidDel="00F5392E">
          <w:rPr>
            <w:color w:val="808080" w:themeColor="background1" w:themeShade="80"/>
          </w:rPr>
          <w:delText>ed</w:delText>
        </w:r>
        <w:r w:rsidR="00942403" w:rsidRPr="00982256" w:rsidDel="00F5392E">
          <w:rPr>
            <w:color w:val="808080" w:themeColor="background1" w:themeShade="80"/>
          </w:rPr>
          <w:delText xml:space="preserve"> </w:delText>
        </w:r>
      </w:del>
      <w:del w:id="97" w:author="Microsoft Office User" w:date="2019-10-25T14:24:00Z">
        <w:r w:rsidR="00942403" w:rsidRPr="00982256" w:rsidDel="009461ED">
          <w:rPr>
            <w:color w:val="808080" w:themeColor="background1" w:themeShade="80"/>
          </w:rPr>
          <w:delText>it</w:delText>
        </w:r>
      </w:del>
      <w:ins w:id="98" w:author="Microsoft Office User" w:date="2019-10-25T14:24:00Z">
        <w:r w:rsidR="009461ED">
          <w:rPr>
            <w:color w:val="808080" w:themeColor="background1" w:themeShade="80"/>
          </w:rPr>
          <w:t>This has been corrected</w:t>
        </w:r>
      </w:ins>
      <w:r w:rsidR="00942403" w:rsidRPr="00982256">
        <w:rPr>
          <w:color w:val="808080" w:themeColor="background1" w:themeShade="80"/>
        </w:rPr>
        <w:t>.</w:t>
      </w:r>
    </w:p>
    <w:p w:rsidR="00942403" w:rsidRDefault="00942403" w:rsidP="00942403">
      <w:pPr>
        <w:rPr>
          <w:rFonts w:ascii="Arial" w:eastAsia="Times New Roman" w:hAnsi="Arial" w:cs="Arial"/>
          <w:color w:val="FF0000"/>
        </w:rPr>
      </w:pPr>
    </w:p>
    <w:p w:rsidR="0090267C" w:rsidRDefault="00942403" w:rsidP="00942403">
      <w:pPr>
        <w:rPr>
          <w:rFonts w:ascii="Arial" w:eastAsia="Times New Roman" w:hAnsi="Arial" w:cs="Arial"/>
          <w:color w:val="FF0000"/>
        </w:rPr>
      </w:pPr>
      <w:r w:rsidRPr="00942403">
        <w:rPr>
          <w:rFonts w:ascii="Arial" w:eastAsia="Times New Roman" w:hAnsi="Arial" w:cs="Arial"/>
          <w:color w:val="FF0000"/>
        </w:rPr>
        <w:lastRenderedPageBreak/>
        <w:br/>
        <w:t>Pag. 1, column 2, the phrase "This ensures that the beam particles </w:t>
      </w:r>
      <w:r w:rsidRPr="00942403">
        <w:rPr>
          <w:rFonts w:ascii="Arial" w:eastAsia="Times New Roman" w:hAnsi="Arial" w:cs="Arial"/>
          <w:color w:val="FF0000"/>
        </w:rPr>
        <w:br/>
        <w:t>will not gain additional slice energy spread when undergoing </w:t>
      </w:r>
      <w:r w:rsidRPr="00942403">
        <w:rPr>
          <w:rFonts w:ascii="Arial" w:eastAsia="Times New Roman" w:hAnsi="Arial" w:cs="Arial"/>
          <w:color w:val="FF0000"/>
        </w:rPr>
        <w:br/>
        <w:t>acceleration". While it is clear how this is related to the fact that </w:t>
      </w:r>
      <w:r w:rsidRPr="00942403">
        <w:rPr>
          <w:rFonts w:ascii="Arial" w:eastAsia="Times New Roman" w:hAnsi="Arial" w:cs="Arial"/>
          <w:color w:val="FF0000"/>
        </w:rPr>
        <w:br/>
        <w:t>the longitudinal electric field does not depend on r, it is not clear </w:t>
      </w:r>
      <w:r w:rsidRPr="00942403">
        <w:rPr>
          <w:rFonts w:ascii="Arial" w:eastAsia="Times New Roman" w:hAnsi="Arial" w:cs="Arial"/>
          <w:color w:val="FF0000"/>
        </w:rPr>
        <w:br/>
        <w:t>why it is also related to a linear transverse force. Maybe the phrase </w:t>
      </w:r>
      <w:r w:rsidRPr="00942403">
        <w:rPr>
          <w:rFonts w:ascii="Arial" w:eastAsia="Times New Roman" w:hAnsi="Arial" w:cs="Arial"/>
          <w:color w:val="FF0000"/>
        </w:rPr>
        <w:br/>
        <w:t>should be reformulated (or clarified). </w:t>
      </w:r>
      <w:r w:rsidRPr="00942403">
        <w:rPr>
          <w:rFonts w:ascii="Arial" w:eastAsia="Times New Roman" w:hAnsi="Arial" w:cs="Arial"/>
          <w:color w:val="FF0000"/>
        </w:rPr>
        <w:br/>
      </w:r>
    </w:p>
    <w:p w:rsidR="0090267C" w:rsidRPr="00942403" w:rsidRDefault="00EB1F3E" w:rsidP="0090267C">
      <w:ins w:id="99" w:author="Weiming An" w:date="2019-10-18T02:19:00Z">
        <w:r>
          <w:t xml:space="preserve">Answer: </w:t>
        </w:r>
      </w:ins>
      <w:del w:id="100" w:author="Weiming An" w:date="2019-10-18T02:20:00Z">
        <w:r w:rsidR="0090267C" w:rsidRPr="00942403" w:rsidDel="00EB1F3E">
          <w:delText>I agree, it is not related to a linear transverse force. I will</w:delText>
        </w:r>
      </w:del>
      <w:ins w:id="101" w:author="Weiming An" w:date="2019-10-18T02:20:00Z">
        <w:r>
          <w:t>We have</w:t>
        </w:r>
      </w:ins>
      <w:r w:rsidR="0090267C" w:rsidRPr="00942403">
        <w:t xml:space="preserve"> reformulate</w:t>
      </w:r>
      <w:ins w:id="102" w:author="Weiming An" w:date="2019-10-18T02:20:00Z">
        <w:r>
          <w:t>d</w:t>
        </w:r>
      </w:ins>
      <w:r w:rsidR="0090267C" w:rsidRPr="00942403">
        <w:t xml:space="preserve"> this sentence</w:t>
      </w:r>
      <w:ins w:id="103" w:author="Weiming An" w:date="2019-10-18T02:20:00Z">
        <w:r>
          <w:t xml:space="preserve"> as:</w:t>
        </w:r>
      </w:ins>
      <w:del w:id="104" w:author="Weiming An" w:date="2019-10-18T02:20:00Z">
        <w:r w:rsidR="0090267C" w:rsidRPr="00942403" w:rsidDel="00EB1F3E">
          <w:delText>.</w:delText>
        </w:r>
      </w:del>
    </w:p>
    <w:p w:rsidR="00EB1F3E" w:rsidRDefault="00805A66" w:rsidP="00160748">
      <w:pPr>
        <w:autoSpaceDE w:val="0"/>
        <w:autoSpaceDN w:val="0"/>
        <w:adjustRightInd w:val="0"/>
        <w:rPr>
          <w:ins w:id="105" w:author="Weiming An" w:date="2019-10-18T02:21:00Z"/>
          <w:rFonts w:ascii="Arial" w:eastAsia="Times New Roman" w:hAnsi="Arial" w:cs="Arial"/>
          <w:color w:val="FF0000"/>
        </w:rPr>
      </w:pPr>
      <w:r>
        <w:rPr>
          <w:rFonts w:ascii="Times New Roman" w:hAnsi="Times New Roman" w:cs="Times New Roman"/>
          <w:sz w:val="20"/>
          <w:szCs w:val="20"/>
        </w:rPr>
        <w:t xml:space="preserve">…and does not depend on \xi = </w:t>
      </w:r>
      <w:proofErr w:type="spellStart"/>
      <w:r>
        <w:rPr>
          <w:rFonts w:ascii="Times New Roman" w:hAnsi="Times New Roman" w:cs="Times New Roman"/>
          <w:sz w:val="20"/>
          <w:szCs w:val="20"/>
        </w:rPr>
        <w:t>ct</w:t>
      </w:r>
      <w:proofErr w:type="spellEnd"/>
      <w:r>
        <w:rPr>
          <w:rFonts w:ascii="Times New Roman" w:hAnsi="Times New Roman" w:cs="Times New Roman"/>
          <w:sz w:val="20"/>
          <w:szCs w:val="20"/>
        </w:rPr>
        <w:t xml:space="preserve"> - z  inside the bubble[3]. </w:t>
      </w:r>
      <w:r w:rsidR="00AA7C52">
        <w:rPr>
          <w:rFonts w:ascii="Times New Roman" w:hAnsi="Times New Roman" w:cs="Times New Roman"/>
          <w:sz w:val="20"/>
          <w:szCs w:val="20"/>
        </w:rPr>
        <w:t>The fact that the accelerating field does not depend on r ensures that the beam particles will</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not gain additional slice energy spread when undergoing</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 xml:space="preserve">acceleration and </w:t>
      </w:r>
      <w:proofErr w:type="spellStart"/>
      <w:r w:rsidR="00AA7C52">
        <w:rPr>
          <w:rFonts w:ascii="Times New Roman" w:hAnsi="Times New Roman" w:cs="Times New Roman"/>
          <w:sz w:val="20"/>
          <w:szCs w:val="20"/>
        </w:rPr>
        <w:t>betatron</w:t>
      </w:r>
      <w:proofErr w:type="spellEnd"/>
      <w:r w:rsidR="00AA7C52">
        <w:rPr>
          <w:rFonts w:ascii="Times New Roman" w:hAnsi="Times New Roman" w:cs="Times New Roman"/>
          <w:sz w:val="20"/>
          <w:szCs w:val="20"/>
        </w:rPr>
        <w:t xml:space="preserve"> oscillations inside the bubble.</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Also, the fact that the transverse linear focusing force does not depend on \xi</w:t>
      </w:r>
      <w:r w:rsidR="00160748">
        <w:rPr>
          <w:rFonts w:ascii="Times New Roman" w:hAnsi="Times New Roman" w:cs="Times New Roman"/>
          <w:sz w:val="20"/>
          <w:szCs w:val="20"/>
        </w:rPr>
        <w:t xml:space="preserve"> ensures that the</w:t>
      </w:r>
      <w:r w:rsidR="00AA7C52">
        <w:rPr>
          <w:rFonts w:ascii="Times New Roman" w:hAnsi="Times New Roman" w:cs="Times New Roman"/>
          <w:sz w:val="20"/>
          <w:szCs w:val="20"/>
        </w:rPr>
        <w:t xml:space="preserve"> beam particles at d</w:t>
      </w:r>
      <w:r w:rsidR="00160748">
        <w:rPr>
          <w:rFonts w:ascii="Times New Roman" w:hAnsi="Times New Roman" w:cs="Times New Roman"/>
          <w:sz w:val="20"/>
          <w:szCs w:val="20"/>
        </w:rPr>
        <w:t>iff</w:t>
      </w:r>
      <w:r w:rsidR="00AA7C52">
        <w:rPr>
          <w:rFonts w:ascii="Times New Roman" w:hAnsi="Times New Roman" w:cs="Times New Roman"/>
          <w:sz w:val="20"/>
          <w:szCs w:val="20"/>
        </w:rPr>
        <w:t xml:space="preserve">erent longitudinal positions will oscillate at the same </w:t>
      </w:r>
      <w:proofErr w:type="spellStart"/>
      <w:r w:rsidR="00AA7C52">
        <w:rPr>
          <w:rFonts w:ascii="Times New Roman" w:hAnsi="Times New Roman" w:cs="Times New Roman"/>
          <w:sz w:val="20"/>
          <w:szCs w:val="20"/>
        </w:rPr>
        <w:t>betatron</w:t>
      </w:r>
      <w:proofErr w:type="spellEnd"/>
      <w:r w:rsidR="00AA7C52">
        <w:rPr>
          <w:rFonts w:ascii="Times New Roman" w:hAnsi="Times New Roman" w:cs="Times New Roman"/>
          <w:sz w:val="20"/>
          <w:szCs w:val="20"/>
        </w:rPr>
        <w:t xml:space="preserve"> frequency, if they</w:t>
      </w:r>
      <w:r w:rsidR="00160748">
        <w:rPr>
          <w:rFonts w:ascii="Times New Roman" w:hAnsi="Times New Roman" w:cs="Times New Roman"/>
          <w:sz w:val="20"/>
          <w:szCs w:val="20"/>
        </w:rPr>
        <w:t xml:space="preserve"> </w:t>
      </w:r>
      <w:r w:rsidR="00AA7C52">
        <w:rPr>
          <w:rFonts w:ascii="Times New Roman" w:hAnsi="Times New Roman" w:cs="Times New Roman"/>
          <w:sz w:val="20"/>
          <w:szCs w:val="20"/>
        </w:rPr>
        <w:t>have the same energy.</w:t>
      </w:r>
      <w:ins w:id="106" w:author="Microsoft Office User" w:date="2019-10-25T14:23:00Z">
        <w:r w:rsidR="009461ED">
          <w:rPr>
            <w:rFonts w:ascii="Times New Roman" w:hAnsi="Times New Roman" w:cs="Times New Roman"/>
            <w:sz w:val="20"/>
            <w:szCs w:val="20"/>
          </w:rPr>
          <w:t xml:space="preserve"> </w:t>
        </w:r>
        <w:r w:rsidR="009461ED" w:rsidRPr="00B10F00">
          <w:rPr>
            <w:rFonts w:ascii="Times New Roman" w:hAnsi="Times New Roman" w:cs="Times New Roman"/>
            <w:sz w:val="20"/>
            <w:szCs w:val="20"/>
            <w:highlight w:val="yellow"/>
          </w:rPr>
          <w:t>If one of these properties is satisfied then the Panofsky Wenzel theorem</w:t>
        </w:r>
      </w:ins>
      <w:ins w:id="107" w:author="Microsoft Office User" w:date="2019-11-21T14:40:00Z">
        <w:r w:rsidR="00A8674B">
          <w:rPr>
            <w:rFonts w:ascii="Times New Roman" w:hAnsi="Times New Roman" w:cs="Times New Roman"/>
            <w:sz w:val="20"/>
            <w:szCs w:val="20"/>
            <w:highlight w:val="yellow"/>
          </w:rPr>
          <w:t>(\cite</w:t>
        </w:r>
      </w:ins>
      <w:ins w:id="108" w:author="Microsoft Office User" w:date="2019-11-21T14:41:00Z">
        <w:r w:rsidR="00A8674B">
          <w:rPr>
            <w:rFonts w:ascii="Times New Roman" w:hAnsi="Times New Roman" w:cs="Times New Roman"/>
            <w:sz w:val="20"/>
            <w:szCs w:val="20"/>
            <w:highlight w:val="yellow"/>
          </w:rPr>
          <w:t>{</w:t>
        </w:r>
      </w:ins>
      <w:ins w:id="109" w:author="Microsoft Office User" w:date="2019-11-21T14:40:00Z">
        <w:r w:rsidR="00A8674B">
          <w:rPr>
            <w:rFonts w:ascii="Times New Roman" w:hAnsi="Times New Roman" w:cs="Times New Roman"/>
            <w:sz w:val="20"/>
            <w:szCs w:val="20"/>
            <w:highlight w:val="yellow"/>
          </w:rPr>
          <w:t>PWT</w:t>
        </w:r>
      </w:ins>
      <w:ins w:id="110" w:author="Microsoft Office User" w:date="2019-11-21T14:41:00Z">
        <w:r w:rsidR="00A8674B">
          <w:rPr>
            <w:rFonts w:ascii="Times New Roman" w:hAnsi="Times New Roman" w:cs="Times New Roman"/>
            <w:sz w:val="20"/>
            <w:szCs w:val="20"/>
            <w:highlight w:val="yellow"/>
          </w:rPr>
          <w:t>}</w:t>
        </w:r>
      </w:ins>
      <w:ins w:id="111" w:author="Microsoft Office User" w:date="2019-11-21T14:40:00Z">
        <w:r w:rsidR="00A8674B">
          <w:rPr>
            <w:rFonts w:ascii="Times New Roman" w:hAnsi="Times New Roman" w:cs="Times New Roman"/>
            <w:sz w:val="20"/>
            <w:szCs w:val="20"/>
            <w:highlight w:val="yellow"/>
          </w:rPr>
          <w:t>)</w:t>
        </w:r>
      </w:ins>
      <w:ins w:id="112" w:author="Microsoft Office User" w:date="2019-10-25T14:23:00Z">
        <w:r w:rsidR="009461ED" w:rsidRPr="00B10F00">
          <w:rPr>
            <w:rFonts w:ascii="Times New Roman" w:hAnsi="Times New Roman" w:cs="Times New Roman"/>
            <w:sz w:val="20"/>
            <w:szCs w:val="20"/>
            <w:highlight w:val="yellow"/>
          </w:rPr>
          <w:t xml:space="preserve"> guarantees that the other is as well</w:t>
        </w:r>
        <w:r w:rsidR="009461ED">
          <w:rPr>
            <w:rFonts w:ascii="Times New Roman" w:hAnsi="Times New Roman" w:cs="Times New Roman"/>
            <w:sz w:val="20"/>
            <w:szCs w:val="20"/>
            <w:highlight w:val="yellow"/>
          </w:rPr>
          <w:t>.</w:t>
        </w:r>
      </w:ins>
      <w:r w:rsidR="00942403" w:rsidRPr="00942403">
        <w:rPr>
          <w:rFonts w:ascii="Arial" w:eastAsia="Times New Roman" w:hAnsi="Arial" w:cs="Arial"/>
          <w:color w:val="FF0000"/>
        </w:rPr>
        <w:br/>
      </w:r>
    </w:p>
    <w:p w:rsidR="0090267C" w:rsidRPr="00160748" w:rsidRDefault="00942403" w:rsidP="00160748">
      <w:pPr>
        <w:autoSpaceDE w:val="0"/>
        <w:autoSpaceDN w:val="0"/>
        <w:adjustRightInd w:val="0"/>
        <w:rPr>
          <w:rFonts w:ascii="Times New Roman" w:hAnsi="Times New Roman" w:cs="Times New Roman"/>
          <w:sz w:val="20"/>
          <w:szCs w:val="20"/>
        </w:rPr>
      </w:pPr>
      <w:r w:rsidRPr="00942403">
        <w:rPr>
          <w:rFonts w:ascii="Arial" w:eastAsia="Times New Roman" w:hAnsi="Arial" w:cs="Arial"/>
          <w:color w:val="FF0000"/>
        </w:rPr>
        <w:t>Pag. 2, column 1, line 15: the line starts with a comma. </w:t>
      </w:r>
      <w:r w:rsidRPr="00942403">
        <w:rPr>
          <w:rFonts w:ascii="Arial" w:eastAsia="Times New Roman" w:hAnsi="Arial" w:cs="Arial"/>
          <w:color w:val="FF0000"/>
        </w:rPr>
        <w:br/>
      </w:r>
    </w:p>
    <w:p w:rsidR="0090267C" w:rsidRPr="005C0D6F" w:rsidRDefault="00EB1F3E" w:rsidP="0090267C">
      <w:pPr>
        <w:rPr>
          <w:color w:val="808080" w:themeColor="background1" w:themeShade="80"/>
        </w:rPr>
      </w:pPr>
      <w:ins w:id="113" w:author="Weiming An" w:date="2019-10-18T02:21:00Z">
        <w:r>
          <w:rPr>
            <w:color w:val="808080" w:themeColor="background1" w:themeShade="80"/>
          </w:rPr>
          <w:t xml:space="preserve">Answer: </w:t>
        </w:r>
      </w:ins>
      <w:del w:id="114" w:author="Weiming An" w:date="2019-10-18T02:21:00Z">
        <w:r w:rsidR="005C0D6F" w:rsidRPr="00982256" w:rsidDel="00EB1F3E">
          <w:rPr>
            <w:color w:val="808080" w:themeColor="background1" w:themeShade="80"/>
          </w:rPr>
          <w:delText>Thanks for pointing it out. I</w:delText>
        </w:r>
      </w:del>
      <w:ins w:id="115" w:author="Weiming An" w:date="2019-10-18T02:21:00Z">
        <w:del w:id="116" w:author="Microsoft Office User" w:date="2019-10-25T14:23:00Z">
          <w:r w:rsidDel="009461ED">
            <w:rPr>
              <w:color w:val="808080" w:themeColor="background1" w:themeShade="80"/>
            </w:rPr>
            <w:delText>We have</w:delText>
          </w:r>
        </w:del>
      </w:ins>
      <w:del w:id="117" w:author="Microsoft Office User" w:date="2019-10-25T14:23:00Z">
        <w:r w:rsidR="005C0D6F" w:rsidRPr="00982256" w:rsidDel="009461ED">
          <w:rPr>
            <w:color w:val="808080" w:themeColor="background1" w:themeShade="80"/>
          </w:rPr>
          <w:delText xml:space="preserve"> fix</w:delText>
        </w:r>
        <w:r w:rsidR="005C0D6F" w:rsidDel="009461ED">
          <w:rPr>
            <w:color w:val="808080" w:themeColor="background1" w:themeShade="80"/>
          </w:rPr>
          <w:delText>ed</w:delText>
        </w:r>
        <w:r w:rsidR="005C0D6F" w:rsidRPr="00982256" w:rsidDel="009461ED">
          <w:rPr>
            <w:color w:val="808080" w:themeColor="background1" w:themeShade="80"/>
          </w:rPr>
          <w:delText xml:space="preserve"> it</w:delText>
        </w:r>
      </w:del>
      <w:ins w:id="118" w:author="Microsoft Office User" w:date="2019-10-25T14:23:00Z">
        <w:r w:rsidR="009461ED">
          <w:rPr>
            <w:color w:val="808080" w:themeColor="background1" w:themeShade="80"/>
          </w:rPr>
          <w:t>This has been corrected</w:t>
        </w:r>
      </w:ins>
      <w:r w:rsidR="005C0D6F" w:rsidRPr="00982256">
        <w:rPr>
          <w:color w:val="808080" w:themeColor="background1" w:themeShade="80"/>
        </w:rPr>
        <w:t>.</w:t>
      </w:r>
    </w:p>
    <w:p w:rsidR="0090267C" w:rsidRDefault="0090267C" w:rsidP="00942403">
      <w:pPr>
        <w:rPr>
          <w:rFonts w:ascii="Arial" w:eastAsia="Times New Roman" w:hAnsi="Arial" w:cs="Arial"/>
          <w:color w:val="FF0000"/>
        </w:rPr>
      </w:pPr>
    </w:p>
    <w:p w:rsidR="0090267C" w:rsidRDefault="00942403" w:rsidP="00942403">
      <w:pPr>
        <w:rPr>
          <w:rFonts w:ascii="Arial" w:eastAsia="Times New Roman" w:hAnsi="Arial" w:cs="Arial"/>
          <w:color w:val="FF0000"/>
        </w:rPr>
      </w:pPr>
      <w:r w:rsidRPr="00942403">
        <w:rPr>
          <w:rFonts w:ascii="Arial" w:eastAsia="Times New Roman" w:hAnsi="Arial" w:cs="Arial"/>
          <w:color w:val="FF0000"/>
        </w:rPr>
        <w:br/>
        <w:t>Pag. 2, column 1, line 28: "Therefore the beam parameters need to be </w:t>
      </w:r>
      <w:r w:rsidRPr="00942403">
        <w:rPr>
          <w:rFonts w:ascii="Arial" w:eastAsia="Times New Roman" w:hAnsi="Arial" w:cs="Arial"/>
          <w:color w:val="FF0000"/>
        </w:rPr>
        <w:br/>
        <w:t>changed to match the beam to the plasma". Maybe "optimized" is more </w:t>
      </w:r>
      <w:r w:rsidRPr="00942403">
        <w:rPr>
          <w:rFonts w:ascii="Arial" w:eastAsia="Times New Roman" w:hAnsi="Arial" w:cs="Arial"/>
          <w:color w:val="FF0000"/>
        </w:rPr>
        <w:br/>
        <w:t>appropriate than "changed". </w:t>
      </w:r>
      <w:r w:rsidRPr="00942403">
        <w:rPr>
          <w:rFonts w:ascii="Arial" w:eastAsia="Times New Roman" w:hAnsi="Arial" w:cs="Arial"/>
          <w:color w:val="FF0000"/>
        </w:rPr>
        <w:br/>
      </w:r>
    </w:p>
    <w:p w:rsidR="0090267C" w:rsidRPr="00917186" w:rsidRDefault="00EB1F3E" w:rsidP="00942403">
      <w:pPr>
        <w:rPr>
          <w:rFonts w:ascii="Arial" w:eastAsia="Times New Roman" w:hAnsi="Arial" w:cs="Arial"/>
          <w:color w:val="808080" w:themeColor="background1" w:themeShade="80"/>
        </w:rPr>
      </w:pPr>
      <w:ins w:id="119" w:author="Weiming An" w:date="2019-10-18T02:21:00Z">
        <w:r>
          <w:rPr>
            <w:color w:val="808080" w:themeColor="background1" w:themeShade="80"/>
          </w:rPr>
          <w:t xml:space="preserve">Answer: </w:t>
        </w:r>
      </w:ins>
      <w:del w:id="120" w:author="Weiming An" w:date="2019-10-18T02:21:00Z">
        <w:r w:rsidR="0090267C" w:rsidRPr="00917186" w:rsidDel="00EB1F3E">
          <w:rPr>
            <w:color w:val="808080" w:themeColor="background1" w:themeShade="80"/>
          </w:rPr>
          <w:delText>I agree. I</w:delText>
        </w:r>
      </w:del>
      <w:ins w:id="121" w:author="Weiming An" w:date="2019-10-18T02:21:00Z">
        <w:r>
          <w:rPr>
            <w:color w:val="808080" w:themeColor="background1" w:themeShade="80"/>
          </w:rPr>
          <w:t>We have</w:t>
        </w:r>
      </w:ins>
      <w:r w:rsidR="0090267C" w:rsidRPr="00917186">
        <w:rPr>
          <w:color w:val="808080" w:themeColor="background1" w:themeShade="80"/>
        </w:rPr>
        <w:t xml:space="preserve"> </w:t>
      </w:r>
      <w:r w:rsidR="00B443D9">
        <w:rPr>
          <w:color w:val="808080" w:themeColor="background1" w:themeShade="80"/>
        </w:rPr>
        <w:t>replaced</w:t>
      </w:r>
      <w:r w:rsidR="0090267C" w:rsidRPr="00917186">
        <w:rPr>
          <w:color w:val="808080" w:themeColor="background1" w:themeShade="80"/>
        </w:rPr>
        <w:t xml:space="preserve"> </w:t>
      </w:r>
      <w:r w:rsidR="00B443D9" w:rsidRPr="00917186">
        <w:rPr>
          <w:color w:val="808080" w:themeColor="background1" w:themeShade="80"/>
        </w:rPr>
        <w:t xml:space="preserve">‘changed’ </w:t>
      </w:r>
      <w:r w:rsidR="00B443D9">
        <w:rPr>
          <w:color w:val="808080" w:themeColor="background1" w:themeShade="80"/>
        </w:rPr>
        <w:t xml:space="preserve">with </w:t>
      </w:r>
      <w:r w:rsidR="0090267C" w:rsidRPr="00917186">
        <w:rPr>
          <w:color w:val="808080" w:themeColor="background1" w:themeShade="80"/>
        </w:rPr>
        <w:t>‘optimized</w:t>
      </w:r>
      <w:r w:rsidR="00B443D9">
        <w:rPr>
          <w:color w:val="808080" w:themeColor="background1" w:themeShade="80"/>
        </w:rPr>
        <w:t>’</w:t>
      </w:r>
      <w:r w:rsidR="0090267C" w:rsidRPr="00917186">
        <w:rPr>
          <w:color w:val="808080" w:themeColor="background1" w:themeShade="80"/>
        </w:rPr>
        <w:t>.</w:t>
      </w:r>
    </w:p>
    <w:p w:rsidR="00B83050" w:rsidRDefault="00942403" w:rsidP="00942403">
      <w:pPr>
        <w:rPr>
          <w:rFonts w:ascii="Arial" w:eastAsia="Times New Roman" w:hAnsi="Arial" w:cs="Arial"/>
          <w:color w:val="FF0000"/>
        </w:rPr>
      </w:pPr>
      <w:r w:rsidRPr="00942403">
        <w:rPr>
          <w:rFonts w:ascii="Arial" w:eastAsia="Times New Roman" w:hAnsi="Arial" w:cs="Arial"/>
          <w:color w:val="FF0000"/>
        </w:rPr>
        <w:br/>
        <w:t>Pag. 2, column 1, line 33: "if the witness beam parameters are fixed". </w:t>
      </w:r>
      <w:r w:rsidRPr="00942403">
        <w:rPr>
          <w:rFonts w:ascii="Arial" w:eastAsia="Times New Roman" w:hAnsi="Arial" w:cs="Arial"/>
          <w:color w:val="FF0000"/>
        </w:rPr>
        <w:br/>
        <w:t>This phrase should be clarified. What do the authors mean by "fixed"? </w:t>
      </w:r>
      <w:r w:rsidRPr="00942403">
        <w:rPr>
          <w:rFonts w:ascii="Arial" w:eastAsia="Times New Roman" w:hAnsi="Arial" w:cs="Arial"/>
          <w:color w:val="FF0000"/>
        </w:rPr>
        <w:br/>
        <w:t>It seems that it is not possible to change the witness beam </w:t>
      </w:r>
      <w:r w:rsidRPr="00942403">
        <w:rPr>
          <w:rFonts w:ascii="Arial" w:eastAsia="Times New Roman" w:hAnsi="Arial" w:cs="Arial"/>
          <w:color w:val="FF0000"/>
        </w:rPr>
        <w:br/>
        <w:t>parameters, however, few lines below, they write to change the beam </w:t>
      </w:r>
      <w:r w:rsidRPr="00942403">
        <w:rPr>
          <w:rFonts w:ascii="Arial" w:eastAsia="Times New Roman" w:hAnsi="Arial" w:cs="Arial"/>
          <w:color w:val="FF0000"/>
        </w:rPr>
        <w:br/>
        <w:t>focal plane. This is an important point because one relevant result of </w:t>
      </w:r>
      <w:r w:rsidRPr="00942403">
        <w:rPr>
          <w:rFonts w:ascii="Arial" w:eastAsia="Times New Roman" w:hAnsi="Arial" w:cs="Arial"/>
          <w:color w:val="FF0000"/>
        </w:rPr>
        <w:br/>
        <w:t>the paper is the condition to inject a beam in order to minimize the </w:t>
      </w:r>
      <w:r w:rsidRPr="00942403">
        <w:rPr>
          <w:rFonts w:ascii="Arial" w:eastAsia="Times New Roman" w:hAnsi="Arial" w:cs="Arial"/>
          <w:color w:val="FF0000"/>
        </w:rPr>
        <w:br/>
        <w:t>emittance growth. It is not very clear why it is possible to change </w:t>
      </w:r>
      <w:r w:rsidRPr="00942403">
        <w:rPr>
          <w:rFonts w:ascii="Arial" w:eastAsia="Times New Roman" w:hAnsi="Arial" w:cs="Arial"/>
          <w:color w:val="FF0000"/>
        </w:rPr>
        <w:br/>
        <w:t>the focal plane but not to inject a matched beam. </w:t>
      </w:r>
      <w:r w:rsidRPr="00942403">
        <w:rPr>
          <w:rFonts w:ascii="Arial" w:eastAsia="Times New Roman" w:hAnsi="Arial" w:cs="Arial"/>
          <w:color w:val="FF0000"/>
        </w:rPr>
        <w:br/>
      </w:r>
    </w:p>
    <w:p w:rsidR="00EB1F3E" w:rsidRDefault="00EB1F3E">
      <w:pPr>
        <w:pStyle w:val="NormalWeb"/>
        <w:rPr>
          <w:ins w:id="122" w:author="Weiming An" w:date="2019-10-18T02:26:00Z"/>
        </w:rPr>
        <w:pPrChange w:id="123" w:author="Weiming An" w:date="2019-10-18T02:31:00Z">
          <w:pPr/>
        </w:pPrChange>
      </w:pPr>
      <w:ins w:id="124" w:author="Weiming An" w:date="2019-10-18T02:22:00Z">
        <w:r>
          <w:t xml:space="preserve">Answer: </w:t>
        </w:r>
      </w:ins>
      <w:ins w:id="125" w:author="Weiming An" w:date="2019-10-18T02:26:00Z">
        <w:r>
          <w:t xml:space="preserve">We have </w:t>
        </w:r>
      </w:ins>
      <w:ins w:id="126" w:author="Weiming An" w:date="2019-10-18T02:29:00Z">
        <w:r w:rsidR="001738BA">
          <w:t>add</w:t>
        </w:r>
      </w:ins>
      <w:ins w:id="127" w:author="Weiming An" w:date="2019-10-18T02:26:00Z">
        <w:r>
          <w:t xml:space="preserve">ed </w:t>
        </w:r>
      </w:ins>
      <w:ins w:id="128" w:author="Microsoft Office User" w:date="2019-11-08T14:31:00Z">
        <w:r w:rsidR="00185991">
          <w:t xml:space="preserve">a sentence that gives an </w:t>
        </w:r>
      </w:ins>
      <w:ins w:id="129" w:author="Weiming An" w:date="2019-10-18T02:29:00Z">
        <w:r w:rsidR="001738BA">
          <w:t xml:space="preserve">explanation for </w:t>
        </w:r>
      </w:ins>
      <w:ins w:id="130" w:author="Microsoft Office User" w:date="2019-11-08T14:31:00Z">
        <w:r w:rsidR="00185991">
          <w:t xml:space="preserve">how the </w:t>
        </w:r>
      </w:ins>
      <w:ins w:id="131" w:author="Weiming An" w:date="2019-10-18T02:29:00Z">
        <w:del w:id="132" w:author="Microsoft Office User" w:date="2019-11-08T14:31:00Z">
          <w:r w:rsidR="001738BA" w:rsidDel="00185991">
            <w:delText xml:space="preserve">changing the </w:delText>
          </w:r>
        </w:del>
        <w:r w:rsidR="001738BA">
          <w:t xml:space="preserve">focal plane </w:t>
        </w:r>
      </w:ins>
      <w:ins w:id="133" w:author="Microsoft Office User" w:date="2019-11-08T14:31:00Z">
        <w:r w:rsidR="00185991">
          <w:t xml:space="preserve">is changed, </w:t>
        </w:r>
      </w:ins>
      <w:ins w:id="134" w:author="Weiming An" w:date="2019-10-18T02:29:00Z">
        <w:del w:id="135" w:author="Microsoft Office User" w:date="2019-11-08T14:31:00Z">
          <w:r w:rsidR="001738BA" w:rsidDel="00185991">
            <w:delText xml:space="preserve">in the sentence </w:delText>
          </w:r>
        </w:del>
        <w:r w:rsidR="001738BA">
          <w:t>“</w:t>
        </w:r>
      </w:ins>
      <w:ins w:id="136" w:author="Weiming An" w:date="2019-10-18T02:30:00Z">
        <w:r w:rsidR="001738BA" w:rsidRPr="001738BA">
          <w:rPr>
            <w:rFonts w:ascii="CMR10" w:hAnsi="CMR10"/>
            <w:sz w:val="20"/>
            <w:szCs w:val="20"/>
          </w:rPr>
          <w:t xml:space="preserve">We also discuss how to choose the focal plane </w:t>
        </w:r>
        <w:r w:rsidR="001738BA">
          <w:rPr>
            <w:rFonts w:ascii="CMR10" w:hAnsi="CMR10"/>
            <w:sz w:val="20"/>
            <w:szCs w:val="20"/>
          </w:rPr>
          <w:t xml:space="preserve">(by moving the plasma source </w:t>
        </w:r>
        <w:del w:id="137" w:author="Microsoft Office User" w:date="2019-11-08T14:32:00Z">
          <w:r w:rsidR="001738BA" w:rsidDel="00185991">
            <w:rPr>
              <w:rFonts w:ascii="CMR10" w:hAnsi="CMR10"/>
              <w:sz w:val="20"/>
              <w:szCs w:val="20"/>
            </w:rPr>
            <w:delText>back and forth</w:delText>
          </w:r>
        </w:del>
      </w:ins>
      <w:ins w:id="138" w:author="Microsoft Office User" w:date="2019-11-08T14:32:00Z">
        <w:r w:rsidR="00185991">
          <w:rPr>
            <w:rFonts w:ascii="CMR10" w:hAnsi="CMR10"/>
            <w:sz w:val="20"/>
            <w:szCs w:val="20"/>
          </w:rPr>
          <w:t>forward or backward</w:t>
        </w:r>
      </w:ins>
      <w:ins w:id="139" w:author="Weiming An" w:date="2019-10-18T02:30:00Z">
        <w:r w:rsidR="001738BA">
          <w:rPr>
            <w:rFonts w:ascii="CMR10" w:hAnsi="CMR10"/>
            <w:sz w:val="20"/>
            <w:szCs w:val="20"/>
          </w:rPr>
          <w:t xml:space="preserve">) </w:t>
        </w:r>
        <w:r w:rsidR="001738BA" w:rsidRPr="001738BA">
          <w:rPr>
            <w:rFonts w:ascii="CMR10" w:hAnsi="CMR10"/>
            <w:sz w:val="20"/>
            <w:szCs w:val="20"/>
          </w:rPr>
          <w:t>to minimize the emittance growth for an unmatched beam with fixed parameters.</w:t>
        </w:r>
      </w:ins>
      <w:ins w:id="140" w:author="Weiming An" w:date="2019-10-18T02:29:00Z">
        <w:r w:rsidR="001738BA">
          <w:t>”</w:t>
        </w:r>
      </w:ins>
      <w:ins w:id="141" w:author="Weiming An" w:date="2019-10-18T02:28:00Z">
        <w:r>
          <w:t xml:space="preserve"> </w:t>
        </w:r>
      </w:ins>
    </w:p>
    <w:p w:rsidR="00EB1F3E" w:rsidRDefault="00EB1F3E" w:rsidP="00B83050">
      <w:pPr>
        <w:rPr>
          <w:ins w:id="142" w:author="Weiming An" w:date="2019-10-18T02:26:00Z"/>
        </w:rPr>
      </w:pPr>
    </w:p>
    <w:p w:rsidR="00B83050" w:rsidRPr="00942403" w:rsidDel="00185991" w:rsidRDefault="001738BA" w:rsidP="00B83050">
      <w:pPr>
        <w:rPr>
          <w:del w:id="143" w:author="Microsoft Office User" w:date="2019-11-08T14:32:00Z"/>
        </w:rPr>
      </w:pPr>
      <w:ins w:id="144" w:author="Weiming An" w:date="2019-10-18T02:32:00Z">
        <w:del w:id="145" w:author="Microsoft Office User" w:date="2019-11-08T14:32:00Z">
          <w:r w:rsidDel="00185991">
            <w:delText xml:space="preserve">Yujian’s original response: </w:delText>
          </w:r>
        </w:del>
      </w:ins>
      <w:del w:id="146" w:author="Microsoft Office User" w:date="2019-11-08T14:32:00Z">
        <w:r w:rsidR="00B83050" w:rsidRPr="00942403" w:rsidDel="00185991">
          <w:delText>Yes there are some confusions here. I will work on this part to make it more clear to the readers. But in reality the beam is fixed, for both Twiss parameters and its location. What we change is the location of the plasma. By moving the position of the plasma, we can equivalently think we are “changing” the witness beam’s focal plane position relative to the plasma. So although I say ‘change the beam focal plane position’, what we really do is the change the position of the plasma, and the witness beam’s focal plane position is ‘changed’ in the frame of plasma.</w:delText>
        </w:r>
      </w:del>
    </w:p>
    <w:p w:rsidR="00B83050" w:rsidRDefault="00B83050" w:rsidP="00942403">
      <w:pPr>
        <w:rPr>
          <w:rFonts w:ascii="Arial" w:eastAsia="Times New Roman" w:hAnsi="Arial" w:cs="Arial"/>
          <w:color w:val="FF0000"/>
        </w:rPr>
      </w:pPr>
    </w:p>
    <w:p w:rsidR="00562A33" w:rsidRDefault="00942403" w:rsidP="00942403">
      <w:pPr>
        <w:rPr>
          <w:rFonts w:ascii="Arial" w:eastAsia="Times New Roman" w:hAnsi="Arial" w:cs="Arial"/>
          <w:color w:val="FF0000"/>
        </w:rPr>
      </w:pPr>
      <w:r w:rsidRPr="00942403">
        <w:rPr>
          <w:rFonts w:ascii="Arial" w:eastAsia="Times New Roman" w:hAnsi="Arial" w:cs="Arial"/>
          <w:color w:val="FF0000"/>
        </w:rPr>
        <w:br/>
        <w:t>Pag.2, column 2, Eq. (2). It could be useful, if possible, also to </w:t>
      </w:r>
      <w:r w:rsidRPr="00942403">
        <w:rPr>
          <w:rFonts w:ascii="Arial" w:eastAsia="Times New Roman" w:hAnsi="Arial" w:cs="Arial"/>
          <w:color w:val="FF0000"/>
        </w:rPr>
        <w:br/>
        <w:t xml:space="preserve">write the condition for the plasma density profile </w:t>
      </w:r>
      <w:proofErr w:type="spellStart"/>
      <w:r w:rsidRPr="00942403">
        <w:rPr>
          <w:rFonts w:ascii="Arial" w:eastAsia="Times New Roman" w:hAnsi="Arial" w:cs="Arial"/>
          <w:color w:val="FF0000"/>
        </w:rPr>
        <w:t>n_p</w:t>
      </w:r>
      <w:proofErr w:type="spellEnd"/>
      <w:r w:rsidRPr="00942403">
        <w:rPr>
          <w:rFonts w:ascii="Arial" w:eastAsia="Times New Roman" w:hAnsi="Arial" w:cs="Arial"/>
          <w:color w:val="FF0000"/>
        </w:rPr>
        <w:t>(z). </w:t>
      </w:r>
    </w:p>
    <w:p w:rsidR="00562A33" w:rsidRDefault="00562A33" w:rsidP="00942403">
      <w:pPr>
        <w:rPr>
          <w:rFonts w:ascii="Arial" w:eastAsia="Times New Roman" w:hAnsi="Arial" w:cs="Arial"/>
          <w:color w:val="FF0000"/>
        </w:rPr>
      </w:pPr>
    </w:p>
    <w:p w:rsidR="002C0FCA" w:rsidRDefault="002D2FE4" w:rsidP="00942403">
      <w:pPr>
        <w:rPr>
          <w:ins w:id="147" w:author="Weiming An" w:date="2019-10-18T02:40:00Z"/>
          <w:rFonts w:ascii="Arial" w:eastAsia="Times New Roman" w:hAnsi="Arial" w:cs="Arial"/>
          <w:color w:val="00B050"/>
        </w:rPr>
      </w:pPr>
      <w:ins w:id="148" w:author="Weiming An" w:date="2019-10-18T02:36:00Z">
        <w:r>
          <w:rPr>
            <w:rFonts w:ascii="Arial" w:eastAsia="Times New Roman" w:hAnsi="Arial" w:cs="Arial"/>
            <w:color w:val="00B050"/>
          </w:rPr>
          <w:lastRenderedPageBreak/>
          <w:t xml:space="preserve">Answer: </w:t>
        </w:r>
      </w:ins>
      <w:ins w:id="149" w:author="Weiming An" w:date="2019-10-18T02:40:00Z">
        <w:r w:rsidR="002C0FCA">
          <w:rPr>
            <w:rFonts w:ascii="Arial" w:eastAsia="Times New Roman" w:hAnsi="Arial" w:cs="Arial"/>
            <w:color w:val="00B050"/>
          </w:rPr>
          <w:t xml:space="preserve">We have added the </w:t>
        </w:r>
      </w:ins>
      <w:ins w:id="150" w:author="Microsoft Office User" w:date="2019-10-25T14:25:00Z">
        <w:r w:rsidR="009461ED">
          <w:rPr>
            <w:rFonts w:ascii="Arial" w:eastAsia="Times New Roman" w:hAnsi="Arial" w:cs="Arial"/>
            <w:color w:val="00B050"/>
          </w:rPr>
          <w:t xml:space="preserve">adiabatic </w:t>
        </w:r>
      </w:ins>
      <w:ins w:id="151" w:author="Weiming An" w:date="2019-10-18T02:40:00Z">
        <w:r w:rsidR="002C0FCA">
          <w:rPr>
            <w:rFonts w:ascii="Arial" w:eastAsia="Times New Roman" w:hAnsi="Arial" w:cs="Arial"/>
            <w:color w:val="00B050"/>
          </w:rPr>
          <w:t xml:space="preserve">condition </w:t>
        </w:r>
        <w:del w:id="152" w:author="Microsoft Office User" w:date="2019-11-08T15:04:00Z">
          <w:r w:rsidR="002C0FCA" w:rsidDel="00185991">
            <w:rPr>
              <w:rFonts w:ascii="Arial" w:eastAsia="Times New Roman" w:hAnsi="Arial" w:cs="Arial"/>
              <w:color w:val="00B050"/>
            </w:rPr>
            <w:delText>for the</w:delText>
          </w:r>
        </w:del>
      </w:ins>
      <w:ins w:id="153" w:author="Microsoft Office User" w:date="2019-11-08T15:04:00Z">
        <w:r w:rsidR="00185991">
          <w:rPr>
            <w:rFonts w:ascii="Arial" w:eastAsia="Times New Roman" w:hAnsi="Arial" w:cs="Arial"/>
            <w:color w:val="00B050"/>
          </w:rPr>
          <w:t>in terms of the</w:t>
        </w:r>
      </w:ins>
      <w:ins w:id="154" w:author="Weiming An" w:date="2019-10-18T02:40:00Z">
        <w:r w:rsidR="002C0FCA">
          <w:rPr>
            <w:rFonts w:ascii="Arial" w:eastAsia="Times New Roman" w:hAnsi="Arial" w:cs="Arial"/>
            <w:color w:val="00B050"/>
          </w:rPr>
          <w:t xml:space="preserve"> plasma density</w:t>
        </w:r>
      </w:ins>
      <w:ins w:id="155" w:author="Microsoft Office User" w:date="2019-11-08T15:04:00Z">
        <w:r w:rsidR="00185991">
          <w:rPr>
            <w:rFonts w:ascii="Arial" w:eastAsia="Times New Roman" w:hAnsi="Arial" w:cs="Arial"/>
            <w:color w:val="00B050"/>
          </w:rPr>
          <w:t xml:space="preserve"> as well</w:t>
        </w:r>
      </w:ins>
      <w:ins w:id="156" w:author="Microsoft Office User" w:date="2019-11-21T19:21:00Z">
        <w:r w:rsidR="00D303E4">
          <w:rPr>
            <w:rFonts w:ascii="Arial" w:eastAsia="Times New Roman" w:hAnsi="Arial" w:cs="Arial"/>
            <w:color w:val="00B050"/>
          </w:rPr>
          <w:t>.</w:t>
        </w:r>
      </w:ins>
      <w:ins w:id="157" w:author="Weiming An" w:date="2019-10-18T02:40:00Z">
        <w:del w:id="158" w:author="Microsoft Office User" w:date="2019-11-21T19:21:00Z">
          <w:r w:rsidR="002C0FCA" w:rsidDel="00D303E4">
            <w:rPr>
              <w:rFonts w:ascii="Arial" w:eastAsia="Times New Roman" w:hAnsi="Arial" w:cs="Arial"/>
              <w:color w:val="00B050"/>
            </w:rPr>
            <w:delText>:</w:delText>
          </w:r>
        </w:del>
      </w:ins>
    </w:p>
    <w:p w:rsidR="002C0FCA" w:rsidRDefault="002C0FCA" w:rsidP="00942403">
      <w:pPr>
        <w:rPr>
          <w:ins w:id="159" w:author="Weiming An" w:date="2019-10-18T02:40:00Z"/>
          <w:rFonts w:ascii="Arial" w:eastAsia="Times New Roman" w:hAnsi="Arial" w:cs="Arial"/>
          <w:color w:val="00B050"/>
        </w:rPr>
      </w:pPr>
    </w:p>
    <w:p w:rsidR="002D2FE4" w:rsidRPr="002C0FCA" w:rsidDel="00185991" w:rsidRDefault="002C0FCA" w:rsidP="00942403">
      <w:pPr>
        <w:rPr>
          <w:ins w:id="160" w:author="Weiming An" w:date="2019-10-18T02:36:00Z"/>
          <w:del w:id="161" w:author="Microsoft Office User" w:date="2019-11-08T15:04:00Z"/>
          <w:rFonts w:ascii="Arial" w:eastAsia="Times New Roman" w:hAnsi="Arial" w:cs="Arial"/>
          <w:color w:val="00B050"/>
        </w:rPr>
      </w:pPr>
      <w:ins w:id="162" w:author="Weiming An" w:date="2019-10-18T02:40:00Z">
        <w:r>
          <w:rPr>
            <w:rFonts w:ascii="Arial" w:eastAsia="Times New Roman" w:hAnsi="Arial" w:cs="Arial"/>
            <w:color w:val="00B050"/>
          </w:rPr>
          <w:t xml:space="preserve"> </w:t>
        </w:r>
      </w:ins>
      <w:ins w:id="163" w:author="Weiming An" w:date="2019-10-18T02:39:00Z">
        <w:del w:id="164" w:author="Microsoft Office User" w:date="2019-11-08T14:59:00Z">
          <w:r w:rsidDel="00185991">
            <w:rPr>
              <w:rFonts w:ascii="Arial" w:eastAsia="Times New Roman" w:hAnsi="Arial" w:cs="Arial"/>
              <w:color w:val="00B050"/>
            </w:rPr>
            <w:delText>(2γ)</w:delText>
          </w:r>
          <w:r w:rsidDel="00185991">
            <w:rPr>
              <w:rFonts w:ascii="Arial" w:eastAsia="Times New Roman" w:hAnsi="Arial" w:cs="Arial"/>
              <w:color w:val="00B050"/>
              <w:vertAlign w:val="superscript"/>
            </w:rPr>
            <w:delText>1/2</w:delText>
          </w:r>
        </w:del>
        <w:del w:id="165" w:author="Microsoft Office User" w:date="2019-11-08T15:04:00Z">
          <w:r w:rsidDel="00185991">
            <w:rPr>
              <w:rFonts w:ascii="Arial" w:eastAsia="Times New Roman" w:hAnsi="Arial" w:cs="Arial"/>
              <w:color w:val="00B050"/>
            </w:rPr>
            <w:delText>|n’</w:delText>
          </w:r>
          <w:r w:rsidDel="00185991">
            <w:rPr>
              <w:rFonts w:ascii="Arial" w:eastAsia="Times New Roman" w:hAnsi="Arial" w:cs="Arial"/>
              <w:color w:val="00B050"/>
              <w:vertAlign w:val="subscript"/>
            </w:rPr>
            <w:delText>p</w:delText>
          </w:r>
          <w:r w:rsidDel="00185991">
            <w:rPr>
              <w:rFonts w:ascii="Arial" w:eastAsia="Times New Roman" w:hAnsi="Arial" w:cs="Arial"/>
              <w:color w:val="00B050"/>
            </w:rPr>
            <w:delText>|/</w:delText>
          </w:r>
          <w:r w:rsidRPr="00185991" w:rsidDel="00185991">
            <w:rPr>
              <w:rFonts w:ascii="Arial" w:eastAsia="Times New Roman" w:hAnsi="Arial" w:cs="Arial"/>
              <w:color w:val="00B050"/>
            </w:rPr>
            <w:delText>n</w:delText>
          </w:r>
          <w:r w:rsidRPr="00185991" w:rsidDel="00185991">
            <w:rPr>
              <w:rFonts w:ascii="Arial" w:eastAsia="Times New Roman" w:hAnsi="Arial" w:cs="Arial"/>
              <w:color w:val="00B050"/>
              <w:rPrChange w:id="166" w:author="Microsoft Office User" w:date="2019-11-08T14:59:00Z">
                <w:rPr>
                  <w:rFonts w:ascii="Arial" w:eastAsia="Times New Roman" w:hAnsi="Arial" w:cs="Arial"/>
                  <w:color w:val="00B050"/>
                  <w:vertAlign w:val="subscript"/>
                </w:rPr>
              </w:rPrChange>
            </w:rPr>
            <w:delText>p</w:delText>
          </w:r>
          <w:r w:rsidRPr="00185991" w:rsidDel="00185991">
            <w:rPr>
              <w:rFonts w:ascii="Arial" w:eastAsia="Times New Roman" w:hAnsi="Arial" w:cs="Arial"/>
              <w:color w:val="00B050"/>
              <w:vertAlign w:val="superscript"/>
            </w:rPr>
            <w:delText>3</w:delText>
          </w:r>
          <w:r w:rsidDel="00185991">
            <w:rPr>
              <w:rFonts w:ascii="Arial" w:eastAsia="Times New Roman" w:hAnsi="Arial" w:cs="Arial"/>
              <w:color w:val="00B050"/>
              <w:vertAlign w:val="superscript"/>
            </w:rPr>
            <w:delText xml:space="preserve">/2 </w:delText>
          </w:r>
        </w:del>
      </w:ins>
      <w:ins w:id="167" w:author="Weiming An" w:date="2019-10-18T02:40:00Z">
        <w:del w:id="168" w:author="Microsoft Office User" w:date="2019-11-08T15:04:00Z">
          <w:r w:rsidDel="00185991">
            <w:rPr>
              <w:rFonts w:ascii="Arial" w:eastAsia="Times New Roman" w:hAnsi="Arial" w:cs="Arial"/>
              <w:color w:val="00B050"/>
            </w:rPr>
            <w:delText>&lt;&lt; 1</w:delText>
          </w:r>
        </w:del>
      </w:ins>
    </w:p>
    <w:p w:rsidR="002D2FE4" w:rsidDel="00185991" w:rsidRDefault="002D2FE4" w:rsidP="00942403">
      <w:pPr>
        <w:rPr>
          <w:ins w:id="169" w:author="Weiming An" w:date="2019-10-18T02:36:00Z"/>
          <w:del w:id="170" w:author="Microsoft Office User" w:date="2019-11-08T15:04:00Z"/>
          <w:rFonts w:ascii="Arial" w:eastAsia="Times New Roman" w:hAnsi="Arial" w:cs="Arial"/>
          <w:color w:val="00B050"/>
        </w:rPr>
      </w:pPr>
    </w:p>
    <w:p w:rsidR="00580598" w:rsidRPr="00182261" w:rsidDel="00733556" w:rsidRDefault="00562A33">
      <w:pPr>
        <w:rPr>
          <w:del w:id="171" w:author="Microsoft Office User" w:date="2019-11-21T19:20:00Z"/>
          <w:rFonts w:ascii="Arial" w:eastAsia="Times New Roman" w:hAnsi="Arial" w:cs="Arial"/>
          <w:color w:val="00B050"/>
        </w:rPr>
      </w:pPr>
      <w:del w:id="172" w:author="Microsoft Office User" w:date="2019-11-08T15:04:00Z">
        <w:r w:rsidRPr="00182261" w:rsidDel="00185991">
          <w:rPr>
            <w:rFonts w:ascii="Arial" w:eastAsia="Times New Roman" w:hAnsi="Arial" w:cs="Arial"/>
            <w:color w:val="00B050"/>
          </w:rPr>
          <w:delText>The adiabatic condition in terms of n_p(z) is:</w:delText>
        </w:r>
        <w:r w:rsidR="00580598" w:rsidRPr="00182261" w:rsidDel="00185991">
          <w:rPr>
            <w:rFonts w:ascii="Arial" w:eastAsia="Times New Roman" w:hAnsi="Arial" w:cs="Arial"/>
            <w:color w:val="00B050"/>
          </w:rPr>
          <w:delText xml:space="preserve"> </w:delText>
        </w:r>
      </w:del>
      <w:r w:rsidR="00942403" w:rsidRPr="00182261">
        <w:rPr>
          <w:rFonts w:ascii="Arial" w:eastAsia="Times New Roman" w:hAnsi="Arial" w:cs="Arial"/>
          <w:color w:val="00B050"/>
        </w:rPr>
        <w:br/>
      </w:r>
      <w:del w:id="173" w:author="Microsoft Office User" w:date="2019-11-21T19:20:00Z">
        <w:r w:rsidR="00580598" w:rsidRPr="00182261" w:rsidDel="00733556">
          <w:rPr>
            <w:rFonts w:ascii="Arial" w:eastAsia="Times New Roman" w:hAnsi="Arial" w:cs="Arial"/>
            <w:noProof/>
            <w:color w:val="00B050"/>
          </w:rPr>
          <w:drawing>
            <wp:inline distT="0" distB="0" distL="0" distR="0" wp14:anchorId="1A684282" wp14:editId="2CCC3A16">
              <wp:extent cx="1559859" cy="506831"/>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79635" cy="545749"/>
                      </a:xfrm>
                      <a:prstGeom prst="rect">
                        <a:avLst/>
                      </a:prstGeom>
                    </pic:spPr>
                  </pic:pic>
                </a:graphicData>
              </a:graphic>
            </wp:inline>
          </w:drawing>
        </w:r>
      </w:del>
    </w:p>
    <w:p w:rsidR="007A29A4" w:rsidDel="00185991" w:rsidRDefault="00580598">
      <w:pPr>
        <w:rPr>
          <w:del w:id="174" w:author="Microsoft Office User" w:date="2019-11-08T15:05:00Z"/>
          <w:rFonts w:ascii="Arial" w:eastAsia="Times New Roman" w:hAnsi="Arial" w:cs="Arial"/>
          <w:color w:val="00B050"/>
        </w:rPr>
      </w:pPr>
      <w:del w:id="175" w:author="Microsoft Office User" w:date="2019-11-08T15:05:00Z">
        <w:r w:rsidRPr="00182261" w:rsidDel="00185991">
          <w:rPr>
            <w:rFonts w:ascii="Arial" w:eastAsia="Times New Roman" w:hAnsi="Arial" w:cs="Arial"/>
            <w:color w:val="00B050"/>
          </w:rPr>
          <w:delText xml:space="preserve">It contains a complicated coefficient, so I think it is not very elegant </w:delText>
        </w:r>
        <w:r w:rsidR="00DC0E49" w:rsidRPr="00182261" w:rsidDel="00185991">
          <w:rPr>
            <w:rFonts w:ascii="Arial" w:eastAsia="Times New Roman" w:hAnsi="Arial" w:cs="Arial"/>
            <w:color w:val="00B050"/>
          </w:rPr>
          <w:delText>to write the adiabatic condition in terms of n_p.</w:delText>
        </w:r>
        <w:r w:rsidR="00450D27" w:rsidRPr="00182261" w:rsidDel="00185991">
          <w:rPr>
            <w:rFonts w:ascii="Arial" w:eastAsia="Times New Roman" w:hAnsi="Arial" w:cs="Arial"/>
            <w:color w:val="00B050"/>
          </w:rPr>
          <w:delText xml:space="preserve"> If you think it is good to show this condition in terms of n_p explicitly, I can add it into the paper.</w:delText>
        </w:r>
      </w:del>
    </w:p>
    <w:p w:rsidR="00185991" w:rsidRPr="00182261" w:rsidRDefault="00185991" w:rsidP="00733556">
      <w:pPr>
        <w:rPr>
          <w:ins w:id="176" w:author="Microsoft Office User" w:date="2019-11-08T15:05:00Z"/>
          <w:rFonts w:ascii="Arial" w:eastAsia="Times New Roman" w:hAnsi="Arial" w:cs="Arial"/>
          <w:color w:val="00B050"/>
        </w:rPr>
      </w:pPr>
    </w:p>
    <w:p w:rsidR="00185991" w:rsidRDefault="00185991" w:rsidP="00942403">
      <w:pPr>
        <w:rPr>
          <w:ins w:id="177" w:author="Microsoft Office User" w:date="2019-11-08T15:05:00Z"/>
          <w:rFonts w:ascii="Arial" w:eastAsia="Times New Roman" w:hAnsi="Arial" w:cs="Arial"/>
          <w:color w:val="FF0000"/>
        </w:rPr>
      </w:pPr>
      <w:ins w:id="178" w:author="Microsoft Office User" w:date="2019-11-08T15:05:00Z">
        <w:r>
          <w:rPr>
            <w:rFonts w:ascii="Arial" w:eastAsia="Times New Roman" w:hAnsi="Arial" w:cs="Arial"/>
            <w:color w:val="FF0000"/>
          </w:rPr>
          <w:t xml:space="preserve"> </w:t>
        </w:r>
      </w:ins>
    </w:p>
    <w:p w:rsidR="008607B3" w:rsidRDefault="00942403" w:rsidP="00942403">
      <w:pPr>
        <w:rPr>
          <w:rFonts w:ascii="Arial" w:eastAsia="Times New Roman" w:hAnsi="Arial" w:cs="Arial"/>
          <w:color w:val="FF0000"/>
        </w:rPr>
      </w:pPr>
      <w:r w:rsidRPr="00942403">
        <w:rPr>
          <w:rFonts w:ascii="Arial" w:eastAsia="Times New Roman" w:hAnsi="Arial" w:cs="Arial"/>
          <w:color w:val="FF0000"/>
        </w:rPr>
        <w:br/>
        <w:t>Pag. 3, column 1, 4 lines before Eq. (7)</w:t>
      </w:r>
      <w:ins w:id="179" w:author="Microsoft Office User" w:date="2019-11-21T19:32:00Z">
        <w:r w:rsidR="00AC3B4E">
          <w:rPr>
            <w:rFonts w:ascii="Arial" w:eastAsia="Times New Roman" w:hAnsi="Arial" w:cs="Arial"/>
            <w:color w:val="FF0000"/>
          </w:rPr>
          <w:t xml:space="preserve"> (now it is Eq</w:t>
        </w:r>
      </w:ins>
      <w:ins w:id="180" w:author="Microsoft Office User" w:date="2019-11-21T19:33:00Z">
        <w:r w:rsidR="00AC3B4E">
          <w:rPr>
            <w:rFonts w:ascii="Arial" w:eastAsia="Times New Roman" w:hAnsi="Arial" w:cs="Arial"/>
            <w:color w:val="FF0000"/>
          </w:rPr>
          <w:t>. (8)</w:t>
        </w:r>
      </w:ins>
      <w:ins w:id="181" w:author="Microsoft Office User" w:date="2019-11-21T19:32:00Z">
        <w:r w:rsidR="00AC3B4E">
          <w:rPr>
            <w:rFonts w:ascii="Arial" w:eastAsia="Times New Roman" w:hAnsi="Arial" w:cs="Arial"/>
            <w:color w:val="FF0000"/>
          </w:rPr>
          <w:t>)</w:t>
        </w:r>
      </w:ins>
      <w:r w:rsidRPr="00942403">
        <w:rPr>
          <w:rFonts w:ascii="Arial" w:eastAsia="Times New Roman" w:hAnsi="Arial" w:cs="Arial"/>
          <w:color w:val="FF0000"/>
        </w:rPr>
        <w:t xml:space="preserve">, when </w:t>
      </w:r>
      <w:proofErr w:type="spellStart"/>
      <w:r w:rsidRPr="00942403">
        <w:rPr>
          <w:rFonts w:ascii="Arial" w:eastAsia="Times New Roman" w:hAnsi="Arial" w:cs="Arial"/>
          <w:color w:val="FF0000"/>
        </w:rPr>
        <w:t>f_phi</w:t>
      </w:r>
      <w:proofErr w:type="spellEnd"/>
      <w:r w:rsidRPr="00942403">
        <w:rPr>
          <w:rFonts w:ascii="Arial" w:eastAsia="Times New Roman" w:hAnsi="Arial" w:cs="Arial"/>
          <w:color w:val="FF0000"/>
        </w:rPr>
        <w:t>(phi) is defined. </w:t>
      </w:r>
      <w:r w:rsidRPr="00942403">
        <w:rPr>
          <w:rFonts w:ascii="Arial" w:eastAsia="Times New Roman" w:hAnsi="Arial" w:cs="Arial"/>
          <w:color w:val="FF0000"/>
        </w:rPr>
        <w:br/>
        <w:t>It is written in Appendix A, but here it should be better explained </w:t>
      </w:r>
      <w:r w:rsidRPr="00942403">
        <w:rPr>
          <w:rFonts w:ascii="Arial" w:eastAsia="Times New Roman" w:hAnsi="Arial" w:cs="Arial"/>
          <w:color w:val="FF0000"/>
        </w:rPr>
        <w:br/>
        <w:t>the meaning of this function. Moreover, in the following phrase, the </w:t>
      </w:r>
      <w:r w:rsidRPr="00942403">
        <w:rPr>
          <w:rFonts w:ascii="Arial" w:eastAsia="Times New Roman" w:hAnsi="Arial" w:cs="Arial"/>
          <w:color w:val="FF0000"/>
        </w:rPr>
        <w:br/>
        <w:t>average gamma symbol is used, but it is explained after Eq. (9). Also, </w:t>
      </w:r>
      <w:r w:rsidRPr="00942403">
        <w:rPr>
          <w:rFonts w:ascii="Arial" w:eastAsia="Times New Roman" w:hAnsi="Arial" w:cs="Arial"/>
          <w:color w:val="FF0000"/>
        </w:rPr>
        <w:br/>
        <w:t>after Eq. (12), there is the explanation of the average phi, which is </w:t>
      </w:r>
      <w:r w:rsidRPr="00942403">
        <w:rPr>
          <w:rFonts w:ascii="Arial" w:eastAsia="Times New Roman" w:hAnsi="Arial" w:cs="Arial"/>
          <w:color w:val="FF0000"/>
        </w:rPr>
        <w:br/>
        <w:t>already used here. I think it's better to explain and clarify here all </w:t>
      </w:r>
      <w:r w:rsidRPr="00942403">
        <w:rPr>
          <w:rFonts w:ascii="Arial" w:eastAsia="Times New Roman" w:hAnsi="Arial" w:cs="Arial"/>
          <w:color w:val="FF0000"/>
        </w:rPr>
        <w:br/>
        <w:t>these symbols. </w:t>
      </w:r>
    </w:p>
    <w:p w:rsidR="008F38B1" w:rsidRDefault="00942403" w:rsidP="00942403">
      <w:pPr>
        <w:rPr>
          <w:ins w:id="182" w:author="Weiming An" w:date="2019-10-18T02:43:00Z"/>
          <w:rFonts w:ascii="Arial" w:eastAsia="Times New Roman" w:hAnsi="Arial" w:cs="Arial"/>
          <w:color w:val="808080" w:themeColor="background1" w:themeShade="80"/>
        </w:rPr>
      </w:pPr>
      <w:r w:rsidRPr="00942403">
        <w:rPr>
          <w:rFonts w:ascii="Arial" w:eastAsia="Times New Roman" w:hAnsi="Arial" w:cs="Arial"/>
          <w:color w:val="FF0000"/>
        </w:rPr>
        <w:br/>
      </w:r>
      <w:ins w:id="183" w:author="Weiming An" w:date="2019-10-18T02:42:00Z">
        <w:r w:rsidR="008F38B1">
          <w:rPr>
            <w:rFonts w:ascii="Arial" w:eastAsia="Times New Roman" w:hAnsi="Arial" w:cs="Arial"/>
            <w:color w:val="808080" w:themeColor="background1" w:themeShade="80"/>
          </w:rPr>
          <w:t xml:space="preserve">Answer: We have </w:t>
        </w:r>
        <w:del w:id="184" w:author="Microsoft Office User" w:date="2019-10-25T14:29:00Z">
          <w:r w:rsidR="008F38B1" w:rsidDel="009461ED">
            <w:rPr>
              <w:rFonts w:ascii="Arial" w:eastAsia="Times New Roman" w:hAnsi="Arial" w:cs="Arial"/>
              <w:color w:val="808080" w:themeColor="background1" w:themeShade="80"/>
            </w:rPr>
            <w:delText xml:space="preserve">changed </w:delText>
          </w:r>
        </w:del>
      </w:ins>
      <w:ins w:id="185" w:author="Microsoft Office User" w:date="2019-10-25T14:29:00Z">
        <w:r w:rsidR="009461ED">
          <w:rPr>
            <w:rFonts w:ascii="Arial" w:eastAsia="Times New Roman" w:hAnsi="Arial" w:cs="Arial"/>
            <w:color w:val="808080" w:themeColor="background1" w:themeShade="80"/>
          </w:rPr>
          <w:t xml:space="preserve">modified </w:t>
        </w:r>
      </w:ins>
      <w:ins w:id="186" w:author="Weiming An" w:date="2019-10-18T02:42:00Z">
        <w:r w:rsidR="008F38B1">
          <w:rPr>
            <w:rFonts w:ascii="Arial" w:eastAsia="Times New Roman" w:hAnsi="Arial" w:cs="Arial"/>
            <w:color w:val="808080" w:themeColor="background1" w:themeShade="80"/>
          </w:rPr>
          <w:t>th</w:t>
        </w:r>
      </w:ins>
      <w:ins w:id="187" w:author="Microsoft Office User" w:date="2019-11-21T14:43:00Z">
        <w:r w:rsidR="003A4A03">
          <w:rPr>
            <w:rFonts w:ascii="Arial" w:eastAsia="Times New Roman" w:hAnsi="Arial" w:cs="Arial"/>
            <w:color w:val="808080" w:themeColor="background1" w:themeShade="80"/>
          </w:rPr>
          <w:t>e</w:t>
        </w:r>
      </w:ins>
      <w:ins w:id="188" w:author="Weiming An" w:date="2019-10-18T02:42:00Z">
        <w:del w:id="189" w:author="Microsoft Office User" w:date="2019-11-21T14:43:00Z">
          <w:r w:rsidR="008F38B1" w:rsidDel="003A4A03">
            <w:rPr>
              <w:rFonts w:ascii="Arial" w:eastAsia="Times New Roman" w:hAnsi="Arial" w:cs="Arial"/>
              <w:color w:val="808080" w:themeColor="background1" w:themeShade="80"/>
            </w:rPr>
            <w:delText>at</w:delText>
          </w:r>
        </w:del>
        <w:r w:rsidR="008F38B1">
          <w:rPr>
            <w:rFonts w:ascii="Arial" w:eastAsia="Times New Roman" w:hAnsi="Arial" w:cs="Arial"/>
            <w:color w:val="808080" w:themeColor="background1" w:themeShade="80"/>
          </w:rPr>
          <w:t xml:space="preserve"> sentence </w:t>
        </w:r>
      </w:ins>
      <w:ins w:id="190" w:author="Microsoft Office User" w:date="2019-11-21T14:43:00Z">
        <w:r w:rsidR="003A4A03">
          <w:rPr>
            <w:rFonts w:ascii="Arial" w:eastAsia="Times New Roman" w:hAnsi="Arial" w:cs="Arial"/>
            <w:color w:val="808080" w:themeColor="background1" w:themeShade="80"/>
          </w:rPr>
          <w:t>in question to the following</w:t>
        </w:r>
      </w:ins>
      <w:ins w:id="191" w:author="Weiming An" w:date="2019-10-18T02:43:00Z">
        <w:del w:id="192" w:author="Microsoft Office User" w:date="2019-11-21T14:43:00Z">
          <w:r w:rsidR="008F38B1" w:rsidDel="003A4A03">
            <w:rPr>
              <w:rFonts w:ascii="Arial" w:eastAsia="Times New Roman" w:hAnsi="Arial" w:cs="Arial"/>
              <w:color w:val="808080" w:themeColor="background1" w:themeShade="80"/>
            </w:rPr>
            <w:delText>as follow</w:delText>
          </w:r>
        </w:del>
      </w:ins>
      <w:ins w:id="193" w:author="Microsoft Office User" w:date="2019-11-08T15:06:00Z">
        <w:r w:rsidR="00185991">
          <w:rPr>
            <w:rFonts w:ascii="Arial" w:eastAsia="Times New Roman" w:hAnsi="Arial" w:cs="Arial"/>
            <w:color w:val="808080" w:themeColor="background1" w:themeShade="80"/>
          </w:rPr>
          <w:t>:</w:t>
        </w:r>
      </w:ins>
    </w:p>
    <w:p w:rsidR="00381F7B" w:rsidDel="008F38B1" w:rsidRDefault="008F38B1" w:rsidP="00942403">
      <w:pPr>
        <w:rPr>
          <w:del w:id="194" w:author="Weiming An" w:date="2019-10-18T02:43:00Z"/>
          <w:rFonts w:ascii="Arial" w:eastAsia="Times New Roman" w:hAnsi="Arial" w:cs="Arial"/>
        </w:rPr>
      </w:pPr>
      <w:ins w:id="195" w:author="Weiming An" w:date="2019-10-18T02:43:00Z">
        <w:r w:rsidRPr="008607B3" w:rsidDel="008F38B1">
          <w:rPr>
            <w:rFonts w:ascii="Arial" w:eastAsia="Times New Roman" w:hAnsi="Arial" w:cs="Arial"/>
            <w:color w:val="808080" w:themeColor="background1" w:themeShade="80"/>
          </w:rPr>
          <w:t xml:space="preserve"> </w:t>
        </w:r>
      </w:ins>
      <w:del w:id="196" w:author="Weiming An" w:date="2019-10-18T02:43:00Z">
        <w:r w:rsidR="008607B3" w:rsidRPr="008607B3" w:rsidDel="008F38B1">
          <w:rPr>
            <w:rFonts w:ascii="Arial" w:eastAsia="Times New Roman" w:hAnsi="Arial" w:cs="Arial"/>
            <w:color w:val="808080" w:themeColor="background1" w:themeShade="80"/>
          </w:rPr>
          <w:delText>My modification is in the following</w:delText>
        </w:r>
        <w:r w:rsidR="00D07ECA" w:rsidDel="008F38B1">
          <w:rPr>
            <w:rFonts w:ascii="Arial" w:eastAsia="Times New Roman" w:hAnsi="Arial" w:cs="Arial"/>
            <w:color w:val="808080" w:themeColor="background1" w:themeShade="80"/>
          </w:rPr>
          <w:delText xml:space="preserve"> (I don’t use the \bar anymore)</w:delText>
        </w:r>
        <w:r w:rsidR="008607B3" w:rsidRPr="008607B3" w:rsidDel="008F38B1">
          <w:rPr>
            <w:rFonts w:ascii="Arial" w:eastAsia="Times New Roman" w:hAnsi="Arial" w:cs="Arial"/>
            <w:color w:val="808080" w:themeColor="background1" w:themeShade="80"/>
          </w:rPr>
          <w:delText>:</w:delText>
        </w:r>
      </w:del>
    </w:p>
    <w:p w:rsidR="008607B3" w:rsidRPr="001421C5" w:rsidRDefault="008607B3" w:rsidP="00942403">
      <w:pPr>
        <w:rPr>
          <w:rFonts w:ascii="Arial" w:eastAsia="Times New Roman" w:hAnsi="Arial" w:cs="Arial"/>
        </w:rPr>
      </w:pPr>
    </w:p>
    <w:p w:rsidR="008607B3" w:rsidRDefault="008607B3" w:rsidP="00942403">
      <w:pPr>
        <w:rPr>
          <w:rFonts w:ascii="Arial" w:eastAsia="Times New Roman" w:hAnsi="Arial" w:cs="Arial"/>
          <w:color w:val="FF0000"/>
        </w:rPr>
      </w:pPr>
      <w:r>
        <w:rPr>
          <w:rFonts w:ascii="Arial" w:eastAsia="Times New Roman" w:hAnsi="Arial" w:cs="Arial"/>
          <w:noProof/>
          <w:color w:val="FF0000"/>
        </w:rPr>
        <w:drawing>
          <wp:inline distT="0" distB="0" distL="0" distR="0">
            <wp:extent cx="4848225" cy="92820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2 at 1.14.09 PM.png"/>
                    <pic:cNvPicPr/>
                  </pic:nvPicPr>
                  <pic:blipFill>
                    <a:blip r:embed="rId5">
                      <a:extLst>
                        <a:ext uri="{28A0092B-C50C-407E-A947-70E740481C1C}">
                          <a14:useLocalDpi xmlns:a14="http://schemas.microsoft.com/office/drawing/2010/main" val="0"/>
                        </a:ext>
                      </a:extLst>
                    </a:blip>
                    <a:stretch>
                      <a:fillRect/>
                    </a:stretch>
                  </pic:blipFill>
                  <pic:spPr>
                    <a:xfrm>
                      <a:off x="0" y="0"/>
                      <a:ext cx="4853592" cy="929235"/>
                    </a:xfrm>
                    <a:prstGeom prst="rect">
                      <a:avLst/>
                    </a:prstGeom>
                  </pic:spPr>
                </pic:pic>
              </a:graphicData>
            </a:graphic>
          </wp:inline>
        </w:drawing>
      </w:r>
    </w:p>
    <w:p w:rsidR="001421C5" w:rsidRPr="001421C5" w:rsidRDefault="00942403" w:rsidP="00942403">
      <w:pPr>
        <w:rPr>
          <w:rFonts w:ascii="Arial" w:eastAsia="Times New Roman" w:hAnsi="Arial" w:cs="Arial"/>
        </w:rPr>
      </w:pPr>
      <w:r w:rsidRPr="00942403">
        <w:rPr>
          <w:rFonts w:ascii="Arial" w:eastAsia="Times New Roman" w:hAnsi="Arial" w:cs="Arial"/>
          <w:color w:val="FF0000"/>
        </w:rPr>
        <w:br/>
        <w:t>Pag. 3, column 2, before Eq. (9)</w:t>
      </w:r>
      <w:ins w:id="197" w:author="Microsoft Office User" w:date="2019-11-21T19:34:00Z">
        <w:r w:rsidR="00184A22">
          <w:rPr>
            <w:rFonts w:ascii="Arial" w:eastAsia="Times New Roman" w:hAnsi="Arial" w:cs="Arial"/>
            <w:color w:val="FF0000"/>
          </w:rPr>
          <w:t xml:space="preserve"> (now it is Eq. (10))</w:t>
        </w:r>
      </w:ins>
      <w:r w:rsidRPr="00942403">
        <w:rPr>
          <w:rFonts w:ascii="Arial" w:eastAsia="Times New Roman" w:hAnsi="Arial" w:cs="Arial"/>
          <w:color w:val="FF0000"/>
        </w:rPr>
        <w:t>. Instead of "for arbitrary </w:t>
      </w:r>
      <w:r w:rsidRPr="00942403">
        <w:rPr>
          <w:rFonts w:ascii="Arial" w:eastAsia="Times New Roman" w:hAnsi="Arial" w:cs="Arial"/>
          <w:color w:val="FF0000"/>
        </w:rPr>
        <w:br/>
      </w:r>
      <w:proofErr w:type="spellStart"/>
      <w:r w:rsidRPr="00942403">
        <w:rPr>
          <w:rFonts w:ascii="Arial" w:eastAsia="Times New Roman" w:hAnsi="Arial" w:cs="Arial"/>
          <w:color w:val="FF0000"/>
        </w:rPr>
        <w:t>f_phi</w:t>
      </w:r>
      <w:proofErr w:type="spellEnd"/>
      <w:r w:rsidRPr="00942403">
        <w:rPr>
          <w:rFonts w:ascii="Arial" w:eastAsia="Times New Roman" w:hAnsi="Arial" w:cs="Arial"/>
          <w:color w:val="FF0000"/>
        </w:rPr>
        <w:t>(phi)" I would write "for arbitrary, but small, energy spread". </w:t>
      </w:r>
      <w:r w:rsidRPr="00942403">
        <w:rPr>
          <w:rFonts w:ascii="Arial" w:eastAsia="Times New Roman" w:hAnsi="Arial" w:cs="Arial"/>
          <w:color w:val="FF0000"/>
        </w:rPr>
        <w:br/>
      </w:r>
    </w:p>
    <w:p w:rsidR="003D49AD" w:rsidRDefault="003D49AD" w:rsidP="00942403">
      <w:pPr>
        <w:rPr>
          <w:ins w:id="198" w:author="Weiming An" w:date="2019-10-18T02:45:00Z"/>
          <w:rFonts w:ascii="Arial" w:eastAsia="Times New Roman" w:hAnsi="Arial" w:cs="Arial"/>
          <w:color w:val="808080" w:themeColor="background1" w:themeShade="80"/>
        </w:rPr>
      </w:pPr>
      <w:proofErr w:type="spellStart"/>
      <w:ins w:id="199" w:author="Weiming An" w:date="2019-10-18T02:45:00Z">
        <w:r>
          <w:rPr>
            <w:rFonts w:ascii="Arial" w:eastAsia="Times New Roman" w:hAnsi="Arial" w:cs="Arial"/>
            <w:color w:val="808080" w:themeColor="background1" w:themeShade="80"/>
          </w:rPr>
          <w:t>Anwser</w:t>
        </w:r>
        <w:proofErr w:type="spellEnd"/>
        <w:r>
          <w:rPr>
            <w:rFonts w:ascii="Arial" w:eastAsia="Times New Roman" w:hAnsi="Arial" w:cs="Arial"/>
            <w:color w:val="808080" w:themeColor="background1" w:themeShade="80"/>
          </w:rPr>
          <w:t xml:space="preserve">: </w:t>
        </w:r>
      </w:ins>
      <w:ins w:id="200" w:author="Weiming An" w:date="2019-10-18T02:50:00Z">
        <w:r w:rsidR="007C377D">
          <w:rPr>
            <w:rFonts w:ascii="Arial" w:eastAsia="Times New Roman" w:hAnsi="Arial" w:cs="Arial"/>
            <w:color w:val="808080" w:themeColor="background1" w:themeShade="80"/>
          </w:rPr>
          <w:t xml:space="preserve">We have changed it </w:t>
        </w:r>
      </w:ins>
      <w:ins w:id="201" w:author="Microsoft Office User" w:date="2019-10-25T14:30:00Z">
        <w:r w:rsidR="009461ED">
          <w:rPr>
            <w:rFonts w:ascii="Arial" w:eastAsia="Times New Roman" w:hAnsi="Arial" w:cs="Arial"/>
            <w:color w:val="808080" w:themeColor="background1" w:themeShade="80"/>
          </w:rPr>
          <w:t>to</w:t>
        </w:r>
      </w:ins>
      <w:ins w:id="202" w:author="Weiming An" w:date="2019-10-18T02:50:00Z">
        <w:del w:id="203" w:author="Microsoft Office User" w:date="2019-10-25T14:30:00Z">
          <w:r w:rsidR="007C377D" w:rsidDel="009461ED">
            <w:rPr>
              <w:rFonts w:ascii="Arial" w:eastAsia="Times New Roman" w:hAnsi="Arial" w:cs="Arial"/>
              <w:color w:val="808080" w:themeColor="background1" w:themeShade="80"/>
            </w:rPr>
            <w:delText>into</w:delText>
          </w:r>
        </w:del>
        <w:r w:rsidR="007C377D">
          <w:rPr>
            <w:rFonts w:ascii="Arial" w:eastAsia="Times New Roman" w:hAnsi="Arial" w:cs="Arial"/>
            <w:color w:val="808080" w:themeColor="background1" w:themeShade="80"/>
          </w:rPr>
          <w:t xml:space="preserve"> “ … for arbitrary </w:t>
        </w:r>
        <w:proofErr w:type="spellStart"/>
        <w:r w:rsidR="007C377D">
          <w:rPr>
            <w:rFonts w:ascii="Arial" w:eastAsia="Times New Roman" w:hAnsi="Arial" w:cs="Arial"/>
            <w:color w:val="808080" w:themeColor="background1" w:themeShade="80"/>
          </w:rPr>
          <w:t>f</w:t>
        </w:r>
      </w:ins>
      <w:ins w:id="204" w:author="Weiming An" w:date="2019-10-18T02:51:00Z">
        <w:r w:rsidR="007C377D">
          <w:rPr>
            <w:rFonts w:ascii="Arial" w:eastAsia="Times New Roman" w:hAnsi="Arial" w:cs="Arial"/>
            <w:color w:val="808080" w:themeColor="background1" w:themeShade="80"/>
            <w:vertAlign w:val="subscript"/>
          </w:rPr>
          <w:t>φ</w:t>
        </w:r>
      </w:ins>
      <w:proofErr w:type="spellEnd"/>
      <w:ins w:id="205" w:author="Weiming An" w:date="2019-10-18T02:50:00Z">
        <w:r w:rsidR="007C377D">
          <w:rPr>
            <w:rFonts w:ascii="Arial" w:eastAsia="Times New Roman" w:hAnsi="Arial" w:cs="Arial"/>
            <w:color w:val="808080" w:themeColor="background1" w:themeShade="80"/>
          </w:rPr>
          <w:t>(</w:t>
        </w:r>
      </w:ins>
      <w:ins w:id="206" w:author="Weiming An" w:date="2019-10-18T02:51:00Z">
        <w:r w:rsidR="007C377D">
          <w:rPr>
            <w:rFonts w:ascii="Arial" w:eastAsia="Times New Roman" w:hAnsi="Arial" w:cs="Arial"/>
            <w:color w:val="808080" w:themeColor="background1" w:themeShade="80"/>
          </w:rPr>
          <w:t>φ</w:t>
        </w:r>
      </w:ins>
      <w:ins w:id="207" w:author="Weiming An" w:date="2019-10-18T02:50:00Z">
        <w:r w:rsidR="007C377D">
          <w:rPr>
            <w:rFonts w:ascii="Arial" w:eastAsia="Times New Roman" w:hAnsi="Arial" w:cs="Arial"/>
            <w:color w:val="808080" w:themeColor="background1" w:themeShade="80"/>
          </w:rPr>
          <w:t>)</w:t>
        </w:r>
      </w:ins>
      <w:ins w:id="208" w:author="Weiming An" w:date="2019-10-18T02:51:00Z">
        <w:r w:rsidR="007C377D">
          <w:rPr>
            <w:rFonts w:ascii="Arial" w:eastAsia="Times New Roman" w:hAnsi="Arial" w:cs="Arial"/>
            <w:color w:val="808080" w:themeColor="background1" w:themeShade="80"/>
          </w:rPr>
          <w:t xml:space="preserve"> with small energy spread.</w:t>
        </w:r>
      </w:ins>
      <w:ins w:id="209" w:author="Weiming An" w:date="2019-10-18T02:50:00Z">
        <w:r w:rsidR="007C377D">
          <w:rPr>
            <w:rFonts w:ascii="Arial" w:eastAsia="Times New Roman" w:hAnsi="Arial" w:cs="Arial"/>
            <w:color w:val="808080" w:themeColor="background1" w:themeShade="80"/>
          </w:rPr>
          <w:t>”</w:t>
        </w:r>
      </w:ins>
    </w:p>
    <w:p w:rsidR="003D49AD" w:rsidRDefault="003D49AD" w:rsidP="00942403">
      <w:pPr>
        <w:rPr>
          <w:ins w:id="210" w:author="Weiming An" w:date="2019-10-18T02:45:00Z"/>
          <w:rFonts w:ascii="Arial" w:eastAsia="Times New Roman" w:hAnsi="Arial" w:cs="Arial"/>
          <w:color w:val="808080" w:themeColor="background1" w:themeShade="80"/>
        </w:rPr>
      </w:pPr>
    </w:p>
    <w:p w:rsidR="001421C5" w:rsidRPr="00E7152C" w:rsidDel="007C377D" w:rsidRDefault="00E7152C" w:rsidP="00942403">
      <w:pPr>
        <w:rPr>
          <w:del w:id="211" w:author="Weiming An" w:date="2019-10-18T02:50:00Z"/>
          <w:rFonts w:ascii="Arial" w:eastAsia="Times New Roman" w:hAnsi="Arial" w:cs="Arial"/>
          <w:color w:val="808080" w:themeColor="background1" w:themeShade="80"/>
        </w:rPr>
      </w:pPr>
      <w:del w:id="212" w:author="Weiming An" w:date="2019-10-18T02:50:00Z">
        <w:r w:rsidRPr="00E7152C" w:rsidDel="007C377D">
          <w:rPr>
            <w:rFonts w:ascii="Arial" w:eastAsia="Times New Roman" w:hAnsi="Arial" w:cs="Arial"/>
            <w:color w:val="808080" w:themeColor="background1" w:themeShade="80"/>
          </w:rPr>
          <w:delText>Thanks for pointing this out. I was sloppy.</w:delText>
        </w:r>
      </w:del>
    </w:p>
    <w:p w:rsidR="00885235" w:rsidRDefault="00942403" w:rsidP="00942403">
      <w:pPr>
        <w:rPr>
          <w:rFonts w:ascii="Arial" w:eastAsia="Times New Roman" w:hAnsi="Arial" w:cs="Arial"/>
          <w:color w:val="FF0000"/>
        </w:rPr>
      </w:pPr>
      <w:r w:rsidRPr="00942403">
        <w:rPr>
          <w:rFonts w:ascii="Arial" w:eastAsia="Times New Roman" w:hAnsi="Arial" w:cs="Arial"/>
          <w:color w:val="FF0000"/>
        </w:rPr>
        <w:br/>
        <w:t>Pag. 3, column 2, 4 lines after Eq. (9)</w:t>
      </w:r>
      <w:ins w:id="213" w:author="Microsoft Office User" w:date="2019-11-21T19:38:00Z">
        <w:r w:rsidR="0002327E">
          <w:rPr>
            <w:rFonts w:ascii="Arial" w:eastAsia="Times New Roman" w:hAnsi="Arial" w:cs="Arial"/>
            <w:color w:val="FF0000"/>
          </w:rPr>
          <w:t xml:space="preserve"> (now it is Eq. (10))</w:t>
        </w:r>
        <w:r w:rsidR="0002327E" w:rsidRPr="00942403">
          <w:rPr>
            <w:rFonts w:ascii="Arial" w:eastAsia="Times New Roman" w:hAnsi="Arial" w:cs="Arial"/>
            <w:color w:val="FF0000"/>
          </w:rPr>
          <w:t>.</w:t>
        </w:r>
      </w:ins>
      <w:r w:rsidRPr="00942403">
        <w:rPr>
          <w:rFonts w:ascii="Arial" w:eastAsia="Times New Roman" w:hAnsi="Arial" w:cs="Arial"/>
          <w:color w:val="FF0000"/>
        </w:rPr>
        <w:t>: the derivation of the phase </w:t>
      </w:r>
      <w:r w:rsidRPr="00942403">
        <w:rPr>
          <w:rFonts w:ascii="Arial" w:eastAsia="Times New Roman" w:hAnsi="Arial" w:cs="Arial"/>
          <w:color w:val="FF0000"/>
        </w:rPr>
        <w:br/>
        <w:t>advance as a function of gamma for small energy spread, phi(gamma), </w:t>
      </w:r>
      <w:r w:rsidRPr="00942403">
        <w:rPr>
          <w:rFonts w:ascii="Arial" w:eastAsia="Times New Roman" w:hAnsi="Arial" w:cs="Arial"/>
          <w:color w:val="FF0000"/>
        </w:rPr>
        <w:br/>
        <w:t>should be added. </w:t>
      </w:r>
      <w:r w:rsidRPr="00942403">
        <w:rPr>
          <w:rFonts w:ascii="Arial" w:eastAsia="Times New Roman" w:hAnsi="Arial" w:cs="Arial"/>
          <w:color w:val="FF0000"/>
        </w:rPr>
        <w:br/>
      </w:r>
    </w:p>
    <w:p w:rsidR="00885235" w:rsidRDefault="005D0453" w:rsidP="00942403">
      <w:pPr>
        <w:rPr>
          <w:rFonts w:ascii="Arial" w:eastAsia="Times New Roman" w:hAnsi="Arial" w:cs="Arial"/>
        </w:rPr>
      </w:pPr>
      <w:ins w:id="214" w:author="Weiming An" w:date="2019-10-18T02:51:00Z">
        <w:r>
          <w:rPr>
            <w:rFonts w:ascii="Arial" w:eastAsia="Times New Roman" w:hAnsi="Arial" w:cs="Arial"/>
            <w:color w:val="808080" w:themeColor="background1" w:themeShade="80"/>
          </w:rPr>
          <w:t xml:space="preserve">Answer: </w:t>
        </w:r>
      </w:ins>
      <w:del w:id="215" w:author="Weiming An" w:date="2019-10-18T02:52:00Z">
        <w:r w:rsidR="00885235" w:rsidRPr="00E7152C" w:rsidDel="005D0453">
          <w:rPr>
            <w:rFonts w:ascii="Arial" w:eastAsia="Times New Roman" w:hAnsi="Arial" w:cs="Arial"/>
            <w:color w:val="808080" w:themeColor="background1" w:themeShade="80"/>
          </w:rPr>
          <w:delText>Ok, it is just a differentiation</w:delText>
        </w:r>
        <w:r w:rsidR="00E7152C" w:rsidRPr="00E7152C" w:rsidDel="005D0453">
          <w:rPr>
            <w:rFonts w:ascii="Arial" w:eastAsia="Times New Roman" w:hAnsi="Arial" w:cs="Arial"/>
            <w:color w:val="808080" w:themeColor="background1" w:themeShade="80"/>
          </w:rPr>
          <w:delText>. I</w:delText>
        </w:r>
      </w:del>
      <w:ins w:id="216" w:author="Weiming An" w:date="2019-10-18T02:52:00Z">
        <w:r>
          <w:rPr>
            <w:rFonts w:ascii="Arial" w:eastAsia="Times New Roman" w:hAnsi="Arial" w:cs="Arial"/>
            <w:color w:val="808080" w:themeColor="background1" w:themeShade="80"/>
          </w:rPr>
          <w:t>We have</w:t>
        </w:r>
      </w:ins>
      <w:r w:rsidR="00E7152C" w:rsidRPr="00E7152C">
        <w:rPr>
          <w:rFonts w:ascii="Arial" w:eastAsia="Times New Roman" w:hAnsi="Arial" w:cs="Arial"/>
          <w:color w:val="808080" w:themeColor="background1" w:themeShade="80"/>
        </w:rPr>
        <w:t xml:space="preserve"> added the derivation in the appendix</w:t>
      </w:r>
      <w:ins w:id="217" w:author="Microsoft Office User" w:date="2019-11-21T19:35:00Z">
        <w:r w:rsidR="005126E4">
          <w:rPr>
            <w:rFonts w:ascii="Arial" w:eastAsia="Times New Roman" w:hAnsi="Arial" w:cs="Arial"/>
            <w:color w:val="808080" w:themeColor="background1" w:themeShade="80"/>
          </w:rPr>
          <w:t xml:space="preserve"> C</w:t>
        </w:r>
      </w:ins>
      <w:r w:rsidR="00E7152C" w:rsidRPr="00E7152C">
        <w:rPr>
          <w:rFonts w:ascii="Arial" w:eastAsia="Times New Roman" w:hAnsi="Arial" w:cs="Arial"/>
          <w:color w:val="808080" w:themeColor="background1" w:themeShade="80"/>
        </w:rPr>
        <w:t>.</w:t>
      </w:r>
    </w:p>
    <w:p w:rsidR="00317ED5" w:rsidRPr="00885235" w:rsidRDefault="00317ED5" w:rsidP="00942403">
      <w:pPr>
        <w:rPr>
          <w:rFonts w:ascii="Arial" w:eastAsia="Times New Roman" w:hAnsi="Arial" w:cs="Arial"/>
        </w:rPr>
      </w:pPr>
    </w:p>
    <w:p w:rsidR="00FF07A0" w:rsidDel="00DA7C58" w:rsidRDefault="00942403" w:rsidP="00DA7C58">
      <w:pPr>
        <w:rPr>
          <w:del w:id="218" w:author="Microsoft Office User" w:date="2019-11-23T20:04:00Z"/>
          <w:rFonts w:ascii="Arial" w:eastAsia="Times New Roman" w:hAnsi="Arial" w:cs="Arial"/>
          <w:color w:val="FF0000"/>
        </w:rPr>
      </w:pPr>
      <w:r w:rsidRPr="00942403">
        <w:rPr>
          <w:rFonts w:ascii="Arial" w:eastAsia="Times New Roman" w:hAnsi="Arial" w:cs="Arial"/>
          <w:color w:val="FF0000"/>
        </w:rPr>
        <w:br/>
        <w:t>Pag. 3, column 2, 4 lines before the end: a comment of the </w:t>
      </w:r>
      <w:r w:rsidRPr="00942403">
        <w:rPr>
          <w:rFonts w:ascii="Arial" w:eastAsia="Times New Roman" w:hAnsi="Arial" w:cs="Arial"/>
          <w:color w:val="FF0000"/>
        </w:rPr>
        <w:br/>
        <w:t>approximation of neglecting the dependence of the Twiss parameters on </w:t>
      </w:r>
      <w:r w:rsidRPr="00942403">
        <w:rPr>
          <w:rFonts w:ascii="Arial" w:eastAsia="Times New Roman" w:hAnsi="Arial" w:cs="Arial"/>
          <w:color w:val="FF0000"/>
        </w:rPr>
        <w:br/>
        <w:t>energy spread should be added. Where it exactly comes from and what </w:t>
      </w:r>
      <w:r w:rsidRPr="00942403">
        <w:rPr>
          <w:rFonts w:ascii="Arial" w:eastAsia="Times New Roman" w:hAnsi="Arial" w:cs="Arial"/>
          <w:color w:val="FF0000"/>
        </w:rPr>
        <w:br/>
        <w:t>are the limits of such an approximation. Something is clarified in </w:t>
      </w:r>
      <w:r w:rsidRPr="00942403">
        <w:rPr>
          <w:rFonts w:ascii="Arial" w:eastAsia="Times New Roman" w:hAnsi="Arial" w:cs="Arial"/>
          <w:color w:val="FF0000"/>
        </w:rPr>
        <w:br/>
        <w:t>Appendix A, but here a phrase would facilitate a reader. </w:t>
      </w:r>
      <w:del w:id="219" w:author="Microsoft Office User" w:date="2019-11-23T20:04:00Z">
        <w:r w:rsidRPr="00942403" w:rsidDel="00DA7C58">
          <w:rPr>
            <w:rFonts w:ascii="Arial" w:eastAsia="Times New Roman" w:hAnsi="Arial" w:cs="Arial"/>
            <w:color w:val="FF0000"/>
          </w:rPr>
          <w:br/>
        </w:r>
      </w:del>
    </w:p>
    <w:p w:rsidR="00DA7C58" w:rsidRDefault="00DA7C58" w:rsidP="00DA7C58">
      <w:pPr>
        <w:rPr>
          <w:ins w:id="220" w:author="Microsoft Office User" w:date="2019-11-23T20:04:00Z"/>
          <w:rFonts w:ascii="Arial" w:eastAsia="Times New Roman" w:hAnsi="Arial" w:cs="Arial"/>
          <w:color w:val="FF0000"/>
        </w:rPr>
      </w:pPr>
    </w:p>
    <w:p w:rsidR="00185991" w:rsidRDefault="005E5172" w:rsidP="00DA7C58">
      <w:pPr>
        <w:rPr>
          <w:ins w:id="221" w:author="Microsoft Office User" w:date="2019-11-08T15:29:00Z"/>
          <w:rFonts w:ascii="Arial" w:eastAsia="Times New Roman" w:hAnsi="Arial" w:cs="Arial"/>
          <w:color w:val="00B0F0"/>
        </w:rPr>
      </w:pPr>
      <w:ins w:id="222" w:author="Weiming An" w:date="2019-10-18T03:05:00Z">
        <w:del w:id="223" w:author="Microsoft Office User" w:date="2019-11-23T20:04:00Z">
          <w:r w:rsidDel="00DA7C58">
            <w:rPr>
              <w:rFonts w:ascii="Arial" w:eastAsia="Times New Roman" w:hAnsi="Arial" w:cs="Arial"/>
              <w:color w:val="00B0F0"/>
            </w:rPr>
            <w:delText>Weiming’s Opinion: Different particle energy will not affect M</w:delText>
          </w:r>
          <w:r w:rsidDel="00DA7C58">
            <w:rPr>
              <w:rFonts w:ascii="Arial" w:eastAsia="Times New Roman" w:hAnsi="Arial" w:cs="Arial"/>
              <w:color w:val="00B0F0"/>
              <w:vertAlign w:val="subscript"/>
            </w:rPr>
            <w:delText>11</w:delText>
          </w:r>
          <w:r w:rsidDel="00DA7C58">
            <w:rPr>
              <w:rFonts w:ascii="Arial" w:eastAsia="Times New Roman" w:hAnsi="Arial" w:cs="Arial"/>
              <w:color w:val="00B0F0"/>
            </w:rPr>
            <w:delText xml:space="preserve"> and M</w:delText>
          </w:r>
        </w:del>
      </w:ins>
      <w:ins w:id="224" w:author="Weiming An" w:date="2019-10-18T03:06:00Z">
        <w:del w:id="225" w:author="Microsoft Office User" w:date="2019-11-23T20:04:00Z">
          <w:r w:rsidDel="00DA7C58">
            <w:rPr>
              <w:rFonts w:ascii="Arial" w:eastAsia="Times New Roman" w:hAnsi="Arial" w:cs="Arial"/>
              <w:color w:val="00B0F0"/>
              <w:vertAlign w:val="subscript"/>
            </w:rPr>
            <w:delText>22</w:delText>
          </w:r>
          <w:r w:rsidDel="00DA7C58">
            <w:rPr>
              <w:rFonts w:ascii="Arial" w:eastAsia="Times New Roman" w:hAnsi="Arial" w:cs="Arial"/>
              <w:color w:val="00B0F0"/>
            </w:rPr>
            <w:delText>.</w:delText>
          </w:r>
        </w:del>
      </w:ins>
      <w:ins w:id="226" w:author="Weiming An" w:date="2019-10-18T03:11:00Z">
        <w:del w:id="227" w:author="Microsoft Office User" w:date="2019-11-23T20:04:00Z">
          <w:r w:rsidDel="00DA7C58">
            <w:rPr>
              <w:rFonts w:ascii="Arial" w:eastAsia="Times New Roman" w:hAnsi="Arial" w:cs="Arial"/>
              <w:color w:val="00B0F0"/>
            </w:rPr>
            <w:delText xml:space="preserve"> The term</w:delText>
          </w:r>
        </w:del>
      </w:ins>
      <w:ins w:id="228" w:author="Weiming An" w:date="2019-10-18T03:13:00Z">
        <w:del w:id="229" w:author="Microsoft Office User" w:date="2019-11-23T20:04:00Z">
          <w:r w:rsidR="00E87C5E" w:rsidDel="00DA7C58">
            <w:rPr>
              <w:rFonts w:ascii="Arial" w:eastAsia="Times New Roman" w:hAnsi="Arial" w:cs="Arial"/>
              <w:color w:val="00B0F0"/>
            </w:rPr>
            <w:delText>s</w:delText>
          </w:r>
        </w:del>
      </w:ins>
      <w:ins w:id="230" w:author="Weiming An" w:date="2019-10-18T03:11:00Z">
        <w:del w:id="231" w:author="Microsoft Office User" w:date="2019-11-23T20:04:00Z">
          <w:r w:rsidDel="00DA7C58">
            <w:rPr>
              <w:rFonts w:ascii="Arial" w:eastAsia="Times New Roman" w:hAnsi="Arial" w:cs="Arial"/>
              <w:color w:val="00B0F0"/>
            </w:rPr>
            <w:delText xml:space="preserve"> M</w:delText>
          </w:r>
          <w:r w:rsidDel="00DA7C58">
            <w:rPr>
              <w:rFonts w:ascii="Arial" w:eastAsia="Times New Roman" w:hAnsi="Arial" w:cs="Arial"/>
              <w:color w:val="00B0F0"/>
              <w:vertAlign w:val="subscript"/>
            </w:rPr>
            <w:delText>12</w:delText>
          </w:r>
          <w:r w:rsidDel="00DA7C58">
            <w:rPr>
              <w:rFonts w:ascii="Arial" w:eastAsia="Times New Roman" w:hAnsi="Arial" w:cs="Arial"/>
              <w:color w:val="00B0F0"/>
            </w:rPr>
            <w:delText>x</w:delText>
          </w:r>
          <w:r w:rsidDel="00DA7C58">
            <w:rPr>
              <w:rFonts w:ascii="Arial" w:eastAsia="Times New Roman" w:hAnsi="Arial" w:cs="Arial"/>
              <w:color w:val="00B0F0"/>
              <w:vertAlign w:val="subscript"/>
            </w:rPr>
            <w:delText>i</w:delText>
          </w:r>
          <w:r w:rsidDel="00DA7C58">
            <w:rPr>
              <w:rFonts w:ascii="Arial" w:eastAsia="Times New Roman" w:hAnsi="Arial" w:cs="Arial"/>
              <w:color w:val="00B0F0"/>
            </w:rPr>
            <w:delText>’</w:delText>
          </w:r>
        </w:del>
        <w:del w:id="232" w:author="Microsoft Office User" w:date="2019-11-23T20:03:00Z">
          <w:r w:rsidDel="00DA7C58">
            <w:rPr>
              <w:rFonts w:ascii="Arial" w:eastAsia="Times New Roman" w:hAnsi="Arial" w:cs="Arial"/>
              <w:color w:val="00B0F0"/>
            </w:rPr>
            <w:delText xml:space="preserve"> </w:delText>
          </w:r>
        </w:del>
      </w:ins>
      <w:ins w:id="233" w:author="Weiming An" w:date="2019-10-18T03:13:00Z">
        <w:del w:id="234" w:author="Microsoft Office User" w:date="2019-11-23T20:03:00Z">
          <w:r w:rsidR="00E87C5E" w:rsidDel="00DA7C58">
            <w:rPr>
              <w:rFonts w:ascii="Arial" w:eastAsia="Times New Roman" w:hAnsi="Arial" w:cs="Arial"/>
              <w:color w:val="00B0F0"/>
            </w:rPr>
            <w:delText xml:space="preserve">and </w:delText>
          </w:r>
        </w:del>
      </w:ins>
      <w:ins w:id="235" w:author="Weiming An" w:date="2019-10-18T03:11:00Z">
        <w:del w:id="236" w:author="Microsoft Office User" w:date="2019-11-23T20:03:00Z">
          <w:r w:rsidDel="00DA7C58">
            <w:rPr>
              <w:rFonts w:ascii="Arial" w:eastAsia="Times New Roman" w:hAnsi="Arial" w:cs="Arial"/>
              <w:color w:val="00B0F0"/>
            </w:rPr>
            <w:delText>M</w:delText>
          </w:r>
          <w:r w:rsidDel="00DA7C58">
            <w:rPr>
              <w:rFonts w:ascii="Arial" w:eastAsia="Times New Roman" w:hAnsi="Arial" w:cs="Arial"/>
              <w:color w:val="00B0F0"/>
              <w:vertAlign w:val="subscript"/>
            </w:rPr>
            <w:delText>21</w:delText>
          </w:r>
        </w:del>
      </w:ins>
      <w:ins w:id="237" w:author="Weiming An" w:date="2019-10-18T03:12:00Z">
        <w:del w:id="238" w:author="Microsoft Office User" w:date="2019-11-23T20:03:00Z">
          <w:r w:rsidDel="00DA7C58">
            <w:rPr>
              <w:rFonts w:ascii="Arial" w:eastAsia="Times New Roman" w:hAnsi="Arial" w:cs="Arial"/>
              <w:color w:val="00B0F0"/>
            </w:rPr>
            <w:delText>x</w:delText>
          </w:r>
          <w:r w:rsidDel="00DA7C58">
            <w:rPr>
              <w:rFonts w:ascii="Arial" w:eastAsia="Times New Roman" w:hAnsi="Arial" w:cs="Arial"/>
              <w:color w:val="00B0F0"/>
              <w:vertAlign w:val="subscript"/>
            </w:rPr>
            <w:delText>i</w:delText>
          </w:r>
          <w:r w:rsidDel="00DA7C58">
            <w:rPr>
              <w:rFonts w:ascii="Arial" w:eastAsia="Times New Roman" w:hAnsi="Arial" w:cs="Arial"/>
              <w:color w:val="00B0F0"/>
            </w:rPr>
            <w:delText xml:space="preserve"> </w:delText>
          </w:r>
        </w:del>
      </w:ins>
      <w:ins w:id="239" w:author="Weiming An" w:date="2019-10-18T03:13:00Z">
        <w:del w:id="240" w:author="Microsoft Office User" w:date="2019-11-23T20:03:00Z">
          <w:r w:rsidR="00E87C5E" w:rsidDel="00DA7C58">
            <w:rPr>
              <w:rFonts w:ascii="Arial" w:eastAsia="Times New Roman" w:hAnsi="Arial" w:cs="Arial"/>
              <w:color w:val="00B0F0"/>
            </w:rPr>
            <w:delText>shown in &lt;x</w:delText>
          </w:r>
          <w:r w:rsidR="00E87C5E" w:rsidDel="00DA7C58">
            <w:rPr>
              <w:rFonts w:ascii="Arial" w:eastAsia="Times New Roman" w:hAnsi="Arial" w:cs="Arial"/>
              <w:color w:val="00B0F0"/>
              <w:vertAlign w:val="superscript"/>
            </w:rPr>
            <w:delText>2</w:delText>
          </w:r>
          <w:r w:rsidR="00E87C5E" w:rsidDel="00DA7C58">
            <w:rPr>
              <w:rFonts w:ascii="Arial" w:eastAsia="Times New Roman" w:hAnsi="Arial" w:cs="Arial"/>
              <w:color w:val="00B0F0"/>
            </w:rPr>
            <w:delText>&gt;, &lt;x’</w:delText>
          </w:r>
          <w:r w:rsidR="00E87C5E" w:rsidDel="00DA7C58">
            <w:rPr>
              <w:rFonts w:ascii="Arial" w:eastAsia="Times New Roman" w:hAnsi="Arial" w:cs="Arial"/>
              <w:color w:val="00B0F0"/>
              <w:vertAlign w:val="superscript"/>
            </w:rPr>
            <w:delText>2</w:delText>
          </w:r>
          <w:r w:rsidR="00E87C5E" w:rsidDel="00DA7C58">
            <w:rPr>
              <w:rFonts w:ascii="Arial" w:eastAsia="Times New Roman" w:hAnsi="Arial" w:cs="Arial"/>
              <w:color w:val="00B0F0"/>
            </w:rPr>
            <w:delText>&gt; and &lt;xx’&gt; are very small</w:delText>
          </w:r>
        </w:del>
      </w:ins>
      <w:ins w:id="241" w:author="Weiming An" w:date="2019-10-18T03:14:00Z">
        <w:del w:id="242" w:author="Microsoft Office User" w:date="2019-11-23T20:03:00Z">
          <w:r w:rsidR="00E87C5E" w:rsidDel="00DA7C58">
            <w:rPr>
              <w:rFonts w:ascii="Arial" w:eastAsia="Times New Roman" w:hAnsi="Arial" w:cs="Arial"/>
              <w:color w:val="00B0F0"/>
            </w:rPr>
            <w:delText xml:space="preserve"> because x’ is small and M</w:delText>
          </w:r>
          <w:r w:rsidR="00E87C5E" w:rsidDel="00DA7C58">
            <w:rPr>
              <w:rFonts w:ascii="Arial" w:eastAsia="Times New Roman" w:hAnsi="Arial" w:cs="Arial"/>
              <w:color w:val="00B0F0"/>
              <w:vertAlign w:val="subscript"/>
            </w:rPr>
            <w:delText>21</w:delText>
          </w:r>
          <w:r w:rsidR="00E87C5E" w:rsidDel="00DA7C58">
            <w:rPr>
              <w:rFonts w:ascii="Arial" w:eastAsia="Times New Roman" w:hAnsi="Arial" w:cs="Arial"/>
              <w:color w:val="00B0F0"/>
            </w:rPr>
            <w:delText xml:space="preserve"> is small.</w:delText>
          </w:r>
        </w:del>
      </w:ins>
    </w:p>
    <w:p w:rsidR="00185991" w:rsidRDefault="00731989" w:rsidP="00942403">
      <w:pPr>
        <w:rPr>
          <w:ins w:id="243" w:author="Microsoft Office User" w:date="2019-11-08T21:34:00Z"/>
          <w:rFonts w:ascii="Arial" w:eastAsia="Times New Roman" w:hAnsi="Arial" w:cs="Arial"/>
          <w:color w:val="00B0F0"/>
        </w:rPr>
      </w:pPr>
      <w:ins w:id="244" w:author="Microsoft Office User" w:date="2019-11-23T20:04:00Z">
        <w:r>
          <w:rPr>
            <w:rFonts w:ascii="Arial" w:eastAsia="Times New Roman" w:hAnsi="Arial" w:cs="Arial"/>
            <w:color w:val="00B0F0"/>
          </w:rPr>
          <w:t>A</w:t>
        </w:r>
      </w:ins>
      <w:ins w:id="245" w:author="Microsoft Office User" w:date="2019-11-08T15:29:00Z">
        <w:r w:rsidR="00185991">
          <w:rPr>
            <w:rFonts w:ascii="Arial" w:eastAsia="Times New Roman" w:hAnsi="Arial" w:cs="Arial"/>
            <w:color w:val="00B0F0"/>
          </w:rPr>
          <w:t xml:space="preserve">nswer: </w:t>
        </w:r>
      </w:ins>
      <w:ins w:id="246" w:author="Microsoft Office User" w:date="2019-11-08T21:31:00Z">
        <w:r w:rsidR="00B15699">
          <w:rPr>
            <w:rFonts w:ascii="Arial" w:eastAsia="Times New Roman" w:hAnsi="Arial" w:cs="Arial"/>
            <w:color w:val="00B0F0"/>
          </w:rPr>
          <w:t xml:space="preserve">We have </w:t>
        </w:r>
      </w:ins>
      <w:ins w:id="247" w:author="Microsoft Office User" w:date="2019-11-08T21:39:00Z">
        <w:r w:rsidR="00B15699">
          <w:rPr>
            <w:rFonts w:ascii="Arial" w:eastAsia="Times New Roman" w:hAnsi="Arial" w:cs="Arial"/>
            <w:color w:val="00B0F0"/>
          </w:rPr>
          <w:t>modif</w:t>
        </w:r>
      </w:ins>
      <w:ins w:id="248" w:author="Microsoft Office User" w:date="2019-11-08T21:40:00Z">
        <w:r w:rsidR="00B15699">
          <w:rPr>
            <w:rFonts w:ascii="Arial" w:eastAsia="Times New Roman" w:hAnsi="Arial" w:cs="Arial"/>
            <w:color w:val="00B0F0"/>
          </w:rPr>
          <w:t>ied</w:t>
        </w:r>
      </w:ins>
      <w:ins w:id="249" w:author="Microsoft Office User" w:date="2019-11-08T21:37:00Z">
        <w:r w:rsidR="00B15699">
          <w:rPr>
            <w:rFonts w:ascii="Arial" w:eastAsia="Times New Roman" w:hAnsi="Arial" w:cs="Arial"/>
            <w:color w:val="00B0F0"/>
          </w:rPr>
          <w:t xml:space="preserve"> the sentence that begins with, “Note that all of …” to </w:t>
        </w:r>
      </w:ins>
      <w:ins w:id="250" w:author="Microsoft Office User" w:date="2019-11-08T21:40:00Z">
        <w:r w:rsidR="00B15699">
          <w:rPr>
            <w:rFonts w:ascii="Arial" w:eastAsia="Times New Roman" w:hAnsi="Arial" w:cs="Arial"/>
            <w:color w:val="00B0F0"/>
          </w:rPr>
          <w:t xml:space="preserve"> three sentences, </w:t>
        </w:r>
      </w:ins>
      <w:ins w:id="251" w:author="Microsoft Office User" w:date="2019-11-08T21:31:00Z">
        <w:r w:rsidR="00B15699">
          <w:rPr>
            <w:rFonts w:ascii="Arial" w:eastAsia="Times New Roman" w:hAnsi="Arial" w:cs="Arial"/>
            <w:color w:val="00B0F0"/>
          </w:rPr>
          <w:t xml:space="preserve"> </w:t>
        </w:r>
      </w:ins>
      <w:ins w:id="252" w:author="Microsoft Office User" w:date="2019-11-08T21:37:00Z">
        <w:r w:rsidR="00B15699">
          <w:rPr>
            <w:rFonts w:ascii="Arial" w:eastAsia="Times New Roman" w:hAnsi="Arial" w:cs="Arial"/>
            <w:color w:val="00B0F0"/>
          </w:rPr>
          <w:t xml:space="preserve">  “Note that </w:t>
        </w:r>
      </w:ins>
      <w:ins w:id="253" w:author="Microsoft Office User" w:date="2019-11-08T21:38:00Z">
        <w:r w:rsidR="00B15699">
          <w:rPr>
            <w:rFonts w:ascii="Arial" w:eastAsia="Times New Roman" w:hAnsi="Arial" w:cs="Arial"/>
            <w:color w:val="00B0F0"/>
          </w:rPr>
          <w:t xml:space="preserve">in order to keep the analysis tractable we have only kept the effects of the energy spread in </w:t>
        </w:r>
        <w:proofErr w:type="spellStart"/>
        <w:r w:rsidR="00B15699">
          <w:rPr>
            <w:rFonts w:ascii="Arial" w:eastAsia="Times New Roman" w:hAnsi="Arial" w:cs="Arial"/>
            <w:color w:val="00B0F0"/>
          </w:rPr>
          <w:t>betatron</w:t>
        </w:r>
        <w:proofErr w:type="spellEnd"/>
        <w:r w:rsidR="00B15699">
          <w:rPr>
            <w:rFonts w:ascii="Arial" w:eastAsia="Times New Roman" w:hAnsi="Arial" w:cs="Arial"/>
            <w:color w:val="00B0F0"/>
          </w:rPr>
          <w:t xml:space="preserve"> phase advance and not on the amplitude of the </w:t>
        </w:r>
        <w:proofErr w:type="spellStart"/>
        <w:r w:rsidR="00B15699">
          <w:rPr>
            <w:rFonts w:ascii="Arial" w:eastAsia="Times New Roman" w:hAnsi="Arial" w:cs="Arial"/>
            <w:color w:val="00B0F0"/>
          </w:rPr>
          <w:t>betatron</w:t>
        </w:r>
        <w:proofErr w:type="spellEnd"/>
        <w:r w:rsidR="00B15699">
          <w:rPr>
            <w:rFonts w:ascii="Arial" w:eastAsia="Times New Roman" w:hAnsi="Arial" w:cs="Arial"/>
            <w:color w:val="00B0F0"/>
          </w:rPr>
          <w:t xml:space="preserve"> oscil</w:t>
        </w:r>
      </w:ins>
      <w:ins w:id="254" w:author="Microsoft Office User" w:date="2019-11-08T21:39:00Z">
        <w:r w:rsidR="00B15699">
          <w:rPr>
            <w:rFonts w:ascii="Arial" w:eastAsia="Times New Roman" w:hAnsi="Arial" w:cs="Arial"/>
            <w:color w:val="00B0F0"/>
          </w:rPr>
          <w:t xml:space="preserve">lation in the elements of the transport matrix. </w:t>
        </w:r>
      </w:ins>
      <w:ins w:id="255" w:author="Microsoft Office User" w:date="2019-11-08T15:30:00Z">
        <w:r w:rsidR="00185991">
          <w:rPr>
            <w:rFonts w:ascii="Arial" w:eastAsia="Times New Roman" w:hAnsi="Arial" w:cs="Arial"/>
            <w:color w:val="00B0F0"/>
          </w:rPr>
          <w:t>The amplitudes are functions of the l</w:t>
        </w:r>
      </w:ins>
      <w:ins w:id="256" w:author="Microsoft Office User" w:date="2019-11-08T15:31:00Z">
        <w:r w:rsidR="00185991">
          <w:rPr>
            <w:rFonts w:ascii="Arial" w:eastAsia="Times New Roman" w:hAnsi="Arial" w:cs="Arial"/>
            <w:color w:val="00B0F0"/>
          </w:rPr>
          <w:t>ocal values of the</w:t>
        </w:r>
      </w:ins>
      <w:ins w:id="257" w:author="Microsoft Office User" w:date="2019-11-08T15:30:00Z">
        <w:r w:rsidR="00185991">
          <w:rPr>
            <w:rFonts w:ascii="Arial" w:eastAsia="Times New Roman" w:hAnsi="Arial" w:cs="Arial"/>
            <w:color w:val="00B0F0"/>
          </w:rPr>
          <w:t xml:space="preserve"> Twiss parameters while the phase is an int</w:t>
        </w:r>
      </w:ins>
      <w:ins w:id="258" w:author="Microsoft Office User" w:date="2019-11-08T15:31:00Z">
        <w:r w:rsidR="00185991">
          <w:rPr>
            <w:rFonts w:ascii="Arial" w:eastAsia="Times New Roman" w:hAnsi="Arial" w:cs="Arial"/>
            <w:color w:val="00B0F0"/>
          </w:rPr>
          <w:t xml:space="preserve">egral in s over the </w:t>
        </w:r>
        <w:r w:rsidR="00185991">
          <w:rPr>
            <w:rFonts w:ascii="Arial" w:eastAsia="Times New Roman" w:hAnsi="Arial" w:cs="Arial"/>
            <w:color w:val="00B0F0"/>
          </w:rPr>
          <w:lastRenderedPageBreak/>
          <w:t xml:space="preserve">inverse of </w:t>
        </w:r>
        <w:r w:rsidR="00185991" w:rsidRPr="00B15699">
          <w:rPr>
            <w:rFonts w:ascii="Symbol" w:eastAsia="Times New Roman" w:hAnsi="Symbol" w:cs="Arial"/>
            <w:color w:val="00B0F0"/>
            <w:rPrChange w:id="259" w:author="Microsoft Office User" w:date="2019-11-08T21:34:00Z">
              <w:rPr>
                <w:rFonts w:ascii="Arial" w:eastAsia="Times New Roman" w:hAnsi="Arial" w:cs="Arial"/>
                <w:color w:val="00B0F0"/>
              </w:rPr>
            </w:rPrChange>
          </w:rPr>
          <w:t>b</w:t>
        </w:r>
        <w:r w:rsidR="00185991" w:rsidRPr="00B15699">
          <w:rPr>
            <w:rFonts w:ascii="Arial" w:eastAsia="Times New Roman" w:hAnsi="Arial" w:cs="Arial"/>
            <w:color w:val="00B0F0"/>
            <w:vertAlign w:val="subscript"/>
            <w:rPrChange w:id="260" w:author="Microsoft Office User" w:date="2019-11-08T21:34:00Z">
              <w:rPr>
                <w:rFonts w:ascii="Arial" w:eastAsia="Times New Roman" w:hAnsi="Arial" w:cs="Arial"/>
                <w:color w:val="00B0F0"/>
              </w:rPr>
            </w:rPrChange>
          </w:rPr>
          <w:t>m</w:t>
        </w:r>
        <w:r w:rsidR="00185991" w:rsidRPr="00B15699">
          <w:rPr>
            <w:rFonts w:ascii="Arial" w:eastAsia="Times New Roman" w:hAnsi="Arial" w:cs="Arial"/>
            <w:color w:val="00B0F0"/>
            <w:vertAlign w:val="superscript"/>
            <w:rPrChange w:id="261" w:author="Microsoft Office User" w:date="2019-11-08T21:34:00Z">
              <w:rPr>
                <w:rFonts w:ascii="Arial" w:eastAsia="Times New Roman" w:hAnsi="Arial" w:cs="Arial"/>
                <w:color w:val="00B0F0"/>
              </w:rPr>
            </w:rPrChange>
          </w:rPr>
          <w:t>-1</w:t>
        </w:r>
        <w:r w:rsidR="00185991">
          <w:rPr>
            <w:rFonts w:ascii="Arial" w:eastAsia="Times New Roman" w:hAnsi="Arial" w:cs="Arial"/>
            <w:color w:val="00B0F0"/>
          </w:rPr>
          <w:t>. Therefore, only the phase term</w:t>
        </w:r>
      </w:ins>
      <w:ins w:id="262" w:author="Microsoft Office User" w:date="2019-11-08T15:32:00Z">
        <w:r w:rsidR="00185991">
          <w:rPr>
            <w:rFonts w:ascii="Arial" w:eastAsia="Times New Roman" w:hAnsi="Arial" w:cs="Arial"/>
            <w:color w:val="00B0F0"/>
          </w:rPr>
          <w:t>s can deviate substantially betwe</w:t>
        </w:r>
      </w:ins>
      <w:ins w:id="263" w:author="Microsoft Office User" w:date="2019-11-08T15:33:00Z">
        <w:r w:rsidR="00185991">
          <w:rPr>
            <w:rFonts w:ascii="Arial" w:eastAsia="Times New Roman" w:hAnsi="Arial" w:cs="Arial"/>
            <w:color w:val="00B0F0"/>
          </w:rPr>
          <w:t xml:space="preserve">en particles with small energy differences. </w:t>
        </w:r>
      </w:ins>
      <w:ins w:id="264" w:author="Microsoft Office User" w:date="2019-11-08T21:32:00Z">
        <w:r w:rsidR="00B15699">
          <w:rPr>
            <w:rFonts w:ascii="Arial" w:eastAsia="Times New Roman" w:hAnsi="Arial" w:cs="Arial"/>
            <w:color w:val="00B0F0"/>
          </w:rPr>
          <w:t>“</w:t>
        </w:r>
      </w:ins>
    </w:p>
    <w:p w:rsidR="009461ED" w:rsidDel="007119A8" w:rsidRDefault="009461ED" w:rsidP="00942403">
      <w:pPr>
        <w:rPr>
          <w:del w:id="265" w:author="Microsoft Office User" w:date="2019-10-25T14:50:00Z"/>
          <w:rFonts w:ascii="Arial" w:eastAsia="Times New Roman" w:hAnsi="Arial" w:cs="Arial"/>
          <w:color w:val="00B0F0"/>
        </w:rPr>
      </w:pPr>
    </w:p>
    <w:p w:rsidR="007119A8" w:rsidRDefault="007119A8" w:rsidP="00942403">
      <w:pPr>
        <w:rPr>
          <w:ins w:id="266" w:author="Microsoft Office User" w:date="2019-10-25T14:50:00Z"/>
          <w:rFonts w:ascii="Arial" w:eastAsia="Times New Roman" w:hAnsi="Arial" w:cs="Arial"/>
          <w:color w:val="00B0F0"/>
        </w:rPr>
      </w:pPr>
    </w:p>
    <w:p w:rsidR="007119A8" w:rsidRPr="00E87C5E" w:rsidRDefault="007119A8" w:rsidP="00942403">
      <w:pPr>
        <w:rPr>
          <w:ins w:id="267" w:author="Microsoft Office User" w:date="2019-10-25T14:50:00Z"/>
          <w:rFonts w:ascii="Arial" w:eastAsia="Times New Roman" w:hAnsi="Arial" w:cs="Arial"/>
          <w:color w:val="00B0F0"/>
        </w:rPr>
      </w:pPr>
    </w:p>
    <w:p w:rsidR="005E5172" w:rsidRDefault="005E5172" w:rsidP="00942403">
      <w:pPr>
        <w:rPr>
          <w:ins w:id="268" w:author="Weiming An" w:date="2019-10-18T03:05:00Z"/>
          <w:rFonts w:ascii="Arial" w:eastAsia="Times New Roman" w:hAnsi="Arial" w:cs="Arial"/>
          <w:color w:val="00B0F0"/>
        </w:rPr>
      </w:pPr>
    </w:p>
    <w:p w:rsidR="00FF07A0" w:rsidDel="00BF3040" w:rsidRDefault="00FF07A0" w:rsidP="00942403">
      <w:pPr>
        <w:rPr>
          <w:del w:id="269" w:author="Microsoft Office User" w:date="2019-10-25T14:51:00Z"/>
          <w:rFonts w:ascii="Arial" w:eastAsia="Times New Roman" w:hAnsi="Arial" w:cs="Arial"/>
          <w:color w:val="00B0F0"/>
        </w:rPr>
      </w:pPr>
      <w:del w:id="270" w:author="Microsoft Office User" w:date="2019-10-25T14:51:00Z">
        <w:r w:rsidDel="00BF3040">
          <w:rPr>
            <w:rFonts w:ascii="Arial" w:eastAsia="Times New Roman" w:hAnsi="Arial" w:cs="Arial"/>
            <w:color w:val="00B0F0"/>
          </w:rPr>
          <w:delText xml:space="preserve">This is a hard question. Need to discuss with Xinlu and Weiming. I think there are two reasons of doing it: 1. To make the math easier to work with. 2. Physical intuition tells us the main reason of emittance growth comes from the phase-mixing due to the energy </w:delText>
        </w:r>
        <w:r w:rsidRPr="00FF07A0" w:rsidDel="00BF3040">
          <w:rPr>
            <w:rFonts w:ascii="Arial" w:eastAsia="Times New Roman" w:hAnsi="Arial" w:cs="Arial"/>
            <w:color w:val="00B0F0"/>
          </w:rPr>
          <w:delText>spread, and the dependence of the Twiss parameters on energy spread</w:delText>
        </w:r>
        <w:r w:rsidDel="00BF3040">
          <w:rPr>
            <w:rFonts w:ascii="Arial" w:eastAsia="Times New Roman" w:hAnsi="Arial" w:cs="Arial"/>
            <w:color w:val="00B0F0"/>
          </w:rPr>
          <w:delText xml:space="preserve"> should be a minor effect. But this is not rigorous… How should we explain this better?</w:delText>
        </w:r>
      </w:del>
    </w:p>
    <w:p w:rsidR="00066EE3" w:rsidRDefault="00942403" w:rsidP="00942403">
      <w:pPr>
        <w:rPr>
          <w:rFonts w:ascii="Arial" w:eastAsia="Times New Roman" w:hAnsi="Arial" w:cs="Arial"/>
          <w:color w:val="FF0000"/>
        </w:rPr>
      </w:pPr>
      <w:r w:rsidRPr="00942403">
        <w:rPr>
          <w:rFonts w:ascii="Arial" w:eastAsia="Times New Roman" w:hAnsi="Arial" w:cs="Arial"/>
          <w:color w:val="FF0000"/>
        </w:rPr>
        <w:br/>
        <w:t>Pag. 4, column 1, Fig. 2: is the 5% of energy spread also used for </w:t>
      </w:r>
      <w:r w:rsidRPr="00942403">
        <w:rPr>
          <w:rFonts w:ascii="Arial" w:eastAsia="Times New Roman" w:hAnsi="Arial" w:cs="Arial"/>
          <w:color w:val="FF0000"/>
        </w:rPr>
        <w:br/>
        <w:t>figures (c) and (d)? This should be written. </w:t>
      </w:r>
      <w:r w:rsidRPr="00942403">
        <w:rPr>
          <w:rFonts w:ascii="Arial" w:eastAsia="Times New Roman" w:hAnsi="Arial" w:cs="Arial"/>
          <w:color w:val="FF0000"/>
        </w:rPr>
        <w:br/>
      </w:r>
    </w:p>
    <w:p w:rsidR="00F17C26" w:rsidRDefault="00F17C26" w:rsidP="00942403">
      <w:pPr>
        <w:rPr>
          <w:ins w:id="271" w:author="Weiming An" w:date="2019-10-18T03:14:00Z"/>
          <w:rFonts w:ascii="Arial" w:eastAsia="Times New Roman" w:hAnsi="Arial" w:cs="Arial"/>
          <w:color w:val="808080" w:themeColor="background1" w:themeShade="80"/>
        </w:rPr>
      </w:pPr>
      <w:ins w:id="272" w:author="Weiming An" w:date="2019-10-18T03:14:00Z">
        <w:r>
          <w:rPr>
            <w:rFonts w:ascii="Arial" w:eastAsia="Times New Roman" w:hAnsi="Arial" w:cs="Arial"/>
            <w:color w:val="808080" w:themeColor="background1" w:themeShade="80"/>
          </w:rPr>
          <w:t xml:space="preserve">Answer: </w:t>
        </w:r>
      </w:ins>
      <w:ins w:id="273" w:author="Weiming An" w:date="2019-10-18T03:16:00Z">
        <w:r>
          <w:rPr>
            <w:rFonts w:ascii="Arial" w:eastAsia="Times New Roman" w:hAnsi="Arial" w:cs="Arial"/>
            <w:color w:val="808080" w:themeColor="background1" w:themeShade="80"/>
          </w:rPr>
          <w:t xml:space="preserve">We have changed </w:t>
        </w:r>
      </w:ins>
      <w:ins w:id="274" w:author="Microsoft Office User" w:date="2019-10-25T14:52:00Z">
        <w:r w:rsidR="004D0A44">
          <w:rPr>
            <w:rFonts w:ascii="Arial" w:eastAsia="Times New Roman" w:hAnsi="Arial" w:cs="Arial"/>
            <w:color w:val="808080" w:themeColor="background1" w:themeShade="80"/>
          </w:rPr>
          <w:t xml:space="preserve">the </w:t>
        </w:r>
      </w:ins>
      <w:ins w:id="275" w:author="Weiming An" w:date="2019-10-18T03:16:00Z">
        <w:r>
          <w:rPr>
            <w:rFonts w:ascii="Arial" w:eastAsia="Times New Roman" w:hAnsi="Arial" w:cs="Arial"/>
            <w:color w:val="808080" w:themeColor="background1" w:themeShade="80"/>
          </w:rPr>
          <w:t>caption for Figure 2 a</w:t>
        </w:r>
      </w:ins>
      <w:ins w:id="276" w:author="Weiming An" w:date="2019-10-18T03:17:00Z">
        <w:r>
          <w:rPr>
            <w:rFonts w:ascii="Arial" w:eastAsia="Times New Roman" w:hAnsi="Arial" w:cs="Arial"/>
            <w:color w:val="808080" w:themeColor="background1" w:themeShade="80"/>
          </w:rPr>
          <w:t>ccordingly.</w:t>
        </w:r>
      </w:ins>
    </w:p>
    <w:p w:rsidR="00F17C26" w:rsidRDefault="00F17C26" w:rsidP="00942403">
      <w:pPr>
        <w:rPr>
          <w:ins w:id="277" w:author="Weiming An" w:date="2019-10-18T03:14:00Z"/>
          <w:rFonts w:ascii="Arial" w:eastAsia="Times New Roman" w:hAnsi="Arial" w:cs="Arial"/>
          <w:color w:val="808080" w:themeColor="background1" w:themeShade="80"/>
        </w:rPr>
      </w:pPr>
    </w:p>
    <w:p w:rsidR="00066EE3" w:rsidRPr="00467329" w:rsidDel="00185991" w:rsidRDefault="006B1559" w:rsidP="00942403">
      <w:pPr>
        <w:rPr>
          <w:del w:id="278" w:author="Microsoft Office User" w:date="2019-11-08T15:24:00Z"/>
          <w:rFonts w:ascii="Arial" w:eastAsia="Times New Roman" w:hAnsi="Arial" w:cs="Arial"/>
          <w:color w:val="808080" w:themeColor="background1" w:themeShade="80"/>
        </w:rPr>
      </w:pPr>
      <w:ins w:id="279" w:author="Weiming An" w:date="2019-10-18T03:17:00Z">
        <w:del w:id="280" w:author="Microsoft Office User" w:date="2019-11-08T15:24:00Z">
          <w:r w:rsidDel="00185991">
            <w:rPr>
              <w:rFonts w:ascii="Arial" w:eastAsia="Times New Roman" w:hAnsi="Arial" w:cs="Arial"/>
              <w:color w:val="808080" w:themeColor="background1" w:themeShade="80"/>
            </w:rPr>
            <w:delText xml:space="preserve">Yujian’s original response: </w:delText>
          </w:r>
        </w:del>
      </w:ins>
      <w:del w:id="281" w:author="Microsoft Office User" w:date="2019-11-08T15:24:00Z">
        <w:r w:rsidR="00066EE3" w:rsidRPr="00467329" w:rsidDel="00185991">
          <w:rPr>
            <w:rFonts w:ascii="Arial" w:eastAsia="Times New Roman" w:hAnsi="Arial" w:cs="Arial"/>
            <w:color w:val="808080" w:themeColor="background1" w:themeShade="80"/>
          </w:rPr>
          <w:delText xml:space="preserve">Yes, the 5% of energy spread also used for figures (c) and (d). I </w:delText>
        </w:r>
        <w:r w:rsidR="00BC4B29" w:rsidRPr="00467329" w:rsidDel="00185991">
          <w:rPr>
            <w:rFonts w:ascii="Arial" w:eastAsia="Times New Roman" w:hAnsi="Arial" w:cs="Arial"/>
            <w:color w:val="808080" w:themeColor="background1" w:themeShade="80"/>
          </w:rPr>
          <w:delText xml:space="preserve">added this in the paper as you suggested. </w:delText>
        </w:r>
        <w:r w:rsidR="00BA6E69" w:rsidRPr="00467329" w:rsidDel="00185991">
          <w:rPr>
            <w:rFonts w:ascii="Arial" w:eastAsia="Times New Roman" w:hAnsi="Arial" w:cs="Arial"/>
            <w:color w:val="808080" w:themeColor="background1" w:themeShade="80"/>
          </w:rPr>
          <w:delText xml:space="preserve">I also added a sentence saying that the </w:delText>
        </w:r>
        <w:r w:rsidR="007143A7" w:rsidRPr="00467329" w:rsidDel="00185991">
          <w:rPr>
            <w:rFonts w:ascii="Arial" w:eastAsia="Times New Roman" w:hAnsi="Arial" w:cs="Arial"/>
            <w:color w:val="808080" w:themeColor="background1" w:themeShade="80"/>
          </w:rPr>
          <w:delText xml:space="preserve">solid (dashed) </w:delText>
        </w:r>
        <w:r w:rsidR="00BA6E69" w:rsidRPr="00467329" w:rsidDel="00185991">
          <w:rPr>
            <w:rFonts w:ascii="Arial" w:eastAsia="Times New Roman" w:hAnsi="Arial" w:cs="Arial"/>
            <w:color w:val="808080" w:themeColor="background1" w:themeShade="80"/>
          </w:rPr>
          <w:delText xml:space="preserve">black lines correspond to the same </w:delText>
        </w:r>
        <w:r w:rsidR="007143A7" w:rsidRPr="00467329" w:rsidDel="00185991">
          <w:rPr>
            <w:rFonts w:ascii="Arial" w:eastAsia="Times New Roman" w:hAnsi="Arial" w:cs="Arial"/>
            <w:color w:val="808080" w:themeColor="background1" w:themeShade="80"/>
          </w:rPr>
          <w:delText>simulation result (analytical expression).</w:delText>
        </w:r>
      </w:del>
    </w:p>
    <w:p w:rsidR="00B667C1" w:rsidRDefault="00942403" w:rsidP="00942403">
      <w:pPr>
        <w:rPr>
          <w:rFonts w:ascii="Arial" w:eastAsia="Times New Roman" w:hAnsi="Arial" w:cs="Arial"/>
          <w:color w:val="FF0000"/>
        </w:rPr>
      </w:pPr>
      <w:r w:rsidRPr="00942403">
        <w:rPr>
          <w:rFonts w:ascii="Arial" w:eastAsia="Times New Roman" w:hAnsi="Arial" w:cs="Arial"/>
          <w:color w:val="FF0000"/>
        </w:rPr>
        <w:br/>
        <w:t>Pag. 4, column 1, last line before the expression of A for a uniform </w:t>
      </w:r>
      <w:r w:rsidRPr="00942403">
        <w:rPr>
          <w:rFonts w:ascii="Arial" w:eastAsia="Times New Roman" w:hAnsi="Arial" w:cs="Arial"/>
          <w:color w:val="FF0000"/>
        </w:rPr>
        <w:br/>
        <w:t xml:space="preserve">plasma: "we have alpha_{mi} = 0 ..." -&gt; "we have </w:t>
      </w:r>
      <w:proofErr w:type="spellStart"/>
      <w:r w:rsidRPr="00942403">
        <w:rPr>
          <w:rFonts w:ascii="Arial" w:eastAsia="Times New Roman" w:hAnsi="Arial" w:cs="Arial"/>
          <w:color w:val="FF0000"/>
        </w:rPr>
        <w:t>alpha_m</w:t>
      </w:r>
      <w:proofErr w:type="spellEnd"/>
      <w:r w:rsidRPr="00942403">
        <w:rPr>
          <w:rFonts w:ascii="Arial" w:eastAsia="Times New Roman" w:hAnsi="Arial" w:cs="Arial"/>
          <w:color w:val="FF0000"/>
        </w:rPr>
        <w:t xml:space="preserve"> = alpha_{mi} </w:t>
      </w:r>
      <w:r w:rsidRPr="00942403">
        <w:rPr>
          <w:rFonts w:ascii="Arial" w:eastAsia="Times New Roman" w:hAnsi="Arial" w:cs="Arial"/>
          <w:color w:val="FF0000"/>
        </w:rPr>
        <w:br/>
        <w:t xml:space="preserve">= 0, so </w:t>
      </w:r>
      <w:proofErr w:type="spellStart"/>
      <w:r w:rsidRPr="00942403">
        <w:rPr>
          <w:rFonts w:ascii="Arial" w:eastAsia="Times New Roman" w:hAnsi="Arial" w:cs="Arial"/>
          <w:color w:val="FF0000"/>
        </w:rPr>
        <w:t>gamma_m</w:t>
      </w:r>
      <w:proofErr w:type="spellEnd"/>
      <w:r w:rsidRPr="00942403">
        <w:rPr>
          <w:rFonts w:ascii="Arial" w:eastAsia="Times New Roman" w:hAnsi="Arial" w:cs="Arial"/>
          <w:color w:val="FF0000"/>
        </w:rPr>
        <w:t xml:space="preserve"> = gamma_{mi} = ..." </w:t>
      </w:r>
    </w:p>
    <w:p w:rsidR="00B667C1" w:rsidRDefault="00B667C1" w:rsidP="00942403">
      <w:pPr>
        <w:rPr>
          <w:rFonts w:ascii="Arial" w:eastAsia="Times New Roman" w:hAnsi="Arial" w:cs="Arial"/>
          <w:color w:val="FF0000"/>
        </w:rPr>
      </w:pPr>
    </w:p>
    <w:p w:rsidR="006B1559" w:rsidRDefault="006B1559" w:rsidP="00942403">
      <w:pPr>
        <w:rPr>
          <w:ins w:id="282" w:author="Weiming An" w:date="2019-10-18T03:17:00Z"/>
          <w:rFonts w:ascii="Arial" w:eastAsia="Times New Roman" w:hAnsi="Arial" w:cs="Arial"/>
          <w:color w:val="808080" w:themeColor="background1" w:themeShade="80"/>
        </w:rPr>
      </w:pPr>
      <w:ins w:id="283" w:author="Weiming An" w:date="2019-10-18T03:17:00Z">
        <w:r>
          <w:rPr>
            <w:rFonts w:ascii="Arial" w:eastAsia="Times New Roman" w:hAnsi="Arial" w:cs="Arial"/>
            <w:color w:val="808080" w:themeColor="background1" w:themeShade="80"/>
          </w:rPr>
          <w:t xml:space="preserve">Answer: We have </w:t>
        </w:r>
        <w:del w:id="284" w:author="Microsoft Office User" w:date="2019-10-25T14:53:00Z">
          <w:r w:rsidDel="004D0A44">
            <w:rPr>
              <w:rFonts w:ascii="Arial" w:eastAsia="Times New Roman" w:hAnsi="Arial" w:cs="Arial"/>
              <w:color w:val="808080" w:themeColor="background1" w:themeShade="80"/>
            </w:rPr>
            <w:delText>fixed</w:delText>
          </w:r>
        </w:del>
      </w:ins>
      <w:ins w:id="285" w:author="Microsoft Office User" w:date="2019-10-25T14:53:00Z">
        <w:r w:rsidR="004D0A44">
          <w:rPr>
            <w:rFonts w:ascii="Arial" w:eastAsia="Times New Roman" w:hAnsi="Arial" w:cs="Arial"/>
            <w:color w:val="808080" w:themeColor="background1" w:themeShade="80"/>
          </w:rPr>
          <w:t>corrected</w:t>
        </w:r>
      </w:ins>
      <w:ins w:id="286" w:author="Weiming An" w:date="2019-10-18T03:17:00Z">
        <w:r>
          <w:rPr>
            <w:rFonts w:ascii="Arial" w:eastAsia="Times New Roman" w:hAnsi="Arial" w:cs="Arial"/>
            <w:color w:val="808080" w:themeColor="background1" w:themeShade="80"/>
          </w:rPr>
          <w:t xml:space="preserve"> it.</w:t>
        </w:r>
      </w:ins>
    </w:p>
    <w:p w:rsidR="00873675" w:rsidRPr="00873675" w:rsidDel="006B1559" w:rsidRDefault="006B1559" w:rsidP="00942403">
      <w:pPr>
        <w:rPr>
          <w:del w:id="287" w:author="Weiming An" w:date="2019-10-18T03:17:00Z"/>
          <w:rFonts w:ascii="Arial" w:eastAsia="Times New Roman" w:hAnsi="Arial" w:cs="Arial"/>
          <w:color w:val="808080" w:themeColor="background1" w:themeShade="80"/>
        </w:rPr>
      </w:pPr>
      <w:ins w:id="288" w:author="Weiming An" w:date="2019-10-18T03:17:00Z">
        <w:r w:rsidRPr="00873675" w:rsidDel="006B1559">
          <w:rPr>
            <w:rFonts w:ascii="Arial" w:eastAsia="Times New Roman" w:hAnsi="Arial" w:cs="Arial"/>
            <w:color w:val="808080" w:themeColor="background1" w:themeShade="80"/>
          </w:rPr>
          <w:t xml:space="preserve"> </w:t>
        </w:r>
      </w:ins>
      <w:del w:id="289" w:author="Weiming An" w:date="2019-10-18T03:17:00Z">
        <w:r w:rsidR="00873675" w:rsidRPr="00873675" w:rsidDel="006B1559">
          <w:rPr>
            <w:rFonts w:ascii="Arial" w:eastAsia="Times New Roman" w:hAnsi="Arial" w:cs="Arial"/>
            <w:color w:val="808080" w:themeColor="background1" w:themeShade="80"/>
          </w:rPr>
          <w:delText>Ok</w:delText>
        </w:r>
      </w:del>
    </w:p>
    <w:p w:rsidR="00654759" w:rsidDel="00E319A0" w:rsidRDefault="00942403" w:rsidP="00942403">
      <w:pPr>
        <w:rPr>
          <w:del w:id="290" w:author="Microsoft Office User" w:date="2019-11-21T19:49:00Z"/>
          <w:rFonts w:ascii="Arial" w:eastAsia="Times New Roman" w:hAnsi="Arial" w:cs="Arial"/>
          <w:color w:val="FF0000"/>
        </w:rPr>
      </w:pPr>
      <w:r w:rsidRPr="00942403">
        <w:rPr>
          <w:rFonts w:ascii="Arial" w:eastAsia="Times New Roman" w:hAnsi="Arial" w:cs="Arial"/>
          <w:color w:val="FF0000"/>
        </w:rPr>
        <w:br/>
        <w:t>Pag. 5, column 1, Eq. (17)</w:t>
      </w:r>
      <w:ins w:id="291" w:author="Microsoft Office User" w:date="2019-11-21T19:38:00Z">
        <w:r w:rsidR="00983590">
          <w:rPr>
            <w:rFonts w:ascii="Arial" w:eastAsia="Times New Roman" w:hAnsi="Arial" w:cs="Arial"/>
            <w:color w:val="FF0000"/>
          </w:rPr>
          <w:t xml:space="preserve"> (now it is Eq. (</w:t>
        </w:r>
      </w:ins>
      <w:ins w:id="292" w:author="Microsoft Office User" w:date="2019-11-23T20:08:00Z">
        <w:r w:rsidR="00721C01">
          <w:rPr>
            <w:rFonts w:ascii="Arial" w:eastAsia="Times New Roman" w:hAnsi="Arial" w:cs="Arial"/>
            <w:color w:val="FF0000"/>
          </w:rPr>
          <w:t>20</w:t>
        </w:r>
      </w:ins>
      <w:ins w:id="293" w:author="Microsoft Office User" w:date="2019-11-21T19:38:00Z">
        <w:r w:rsidR="00983590">
          <w:rPr>
            <w:rFonts w:ascii="Arial" w:eastAsia="Times New Roman" w:hAnsi="Arial" w:cs="Arial"/>
            <w:color w:val="FF0000"/>
          </w:rPr>
          <w:t>))</w:t>
        </w:r>
      </w:ins>
      <w:r w:rsidRPr="00942403">
        <w:rPr>
          <w:rFonts w:ascii="Arial" w:eastAsia="Times New Roman" w:hAnsi="Arial" w:cs="Arial"/>
          <w:color w:val="FF0000"/>
        </w:rPr>
        <w:t>: The authors should add a phrase to explain </w:t>
      </w:r>
      <w:del w:id="294" w:author="Microsoft Office User" w:date="2019-11-23T20:06:00Z">
        <w:r w:rsidRPr="00942403" w:rsidDel="00EF75F3">
          <w:rPr>
            <w:rFonts w:ascii="Arial" w:eastAsia="Times New Roman" w:hAnsi="Arial" w:cs="Arial"/>
            <w:color w:val="FF0000"/>
          </w:rPr>
          <w:br/>
        </w:r>
      </w:del>
      <w:r w:rsidRPr="00942403">
        <w:rPr>
          <w:rFonts w:ascii="Arial" w:eastAsia="Times New Roman" w:hAnsi="Arial" w:cs="Arial"/>
          <w:color w:val="FF0000"/>
        </w:rPr>
        <w:t>how these conditions are obtained and under which hypothesis. </w:t>
      </w:r>
      <w:del w:id="295" w:author="Microsoft Office User" w:date="2019-11-21T19:49:00Z">
        <w:r w:rsidRPr="00942403" w:rsidDel="00E319A0">
          <w:rPr>
            <w:rFonts w:ascii="Arial" w:eastAsia="Times New Roman" w:hAnsi="Arial" w:cs="Arial"/>
            <w:color w:val="FF0000"/>
          </w:rPr>
          <w:br/>
        </w:r>
      </w:del>
    </w:p>
    <w:p w:rsidR="006B1559" w:rsidDel="00E319A0" w:rsidRDefault="006B1559" w:rsidP="00942403">
      <w:pPr>
        <w:rPr>
          <w:ins w:id="296" w:author="Weiming An" w:date="2019-10-18T03:20:00Z"/>
          <w:del w:id="297" w:author="Microsoft Office User" w:date="2019-11-21T19:49:00Z"/>
          <w:rFonts w:ascii="Arial" w:eastAsia="Times New Roman" w:hAnsi="Arial" w:cs="Arial"/>
          <w:color w:val="808080" w:themeColor="background1" w:themeShade="80"/>
        </w:rPr>
      </w:pPr>
    </w:p>
    <w:p w:rsidR="006B1559" w:rsidDel="00E319A0" w:rsidRDefault="006B1559" w:rsidP="00942403">
      <w:pPr>
        <w:rPr>
          <w:ins w:id="298" w:author="Weiming An" w:date="2019-10-18T03:20:00Z"/>
          <w:del w:id="299" w:author="Microsoft Office User" w:date="2019-11-21T19:49:00Z"/>
          <w:rFonts w:ascii="Arial" w:eastAsia="Times New Roman" w:hAnsi="Arial" w:cs="Arial"/>
          <w:color w:val="808080" w:themeColor="background1" w:themeShade="80"/>
        </w:rPr>
      </w:pPr>
      <w:ins w:id="300" w:author="Weiming An" w:date="2019-10-18T03:20:00Z">
        <w:del w:id="301" w:author="Microsoft Office User" w:date="2019-11-21T19:49:00Z">
          <w:r w:rsidDel="00E319A0">
            <w:rPr>
              <w:rFonts w:ascii="Arial" w:eastAsia="Times New Roman" w:hAnsi="Arial" w:cs="Arial"/>
              <w:color w:val="808080" w:themeColor="background1" w:themeShade="80"/>
            </w:rPr>
            <w:delText>Weiming’s suggestion: You may say “equ</w:delText>
          </w:r>
        </w:del>
      </w:ins>
      <w:ins w:id="302" w:author="Weiming An" w:date="2019-10-18T03:21:00Z">
        <w:del w:id="303" w:author="Microsoft Office User" w:date="2019-11-21T19:49:00Z">
          <w:r w:rsidDel="00E319A0">
            <w:rPr>
              <w:rFonts w:ascii="Arial" w:eastAsia="Times New Roman" w:hAnsi="Arial" w:cs="Arial"/>
              <w:color w:val="808080" w:themeColor="background1" w:themeShade="80"/>
            </w:rPr>
            <w:delText>ation (16) can be simplified as …</w:delText>
          </w:r>
        </w:del>
      </w:ins>
      <w:ins w:id="304" w:author="Weiming An" w:date="2019-10-18T03:20:00Z">
        <w:del w:id="305" w:author="Microsoft Office User" w:date="2019-11-21T19:49:00Z">
          <w:r w:rsidDel="00E319A0">
            <w:rPr>
              <w:rFonts w:ascii="Arial" w:eastAsia="Times New Roman" w:hAnsi="Arial" w:cs="Arial"/>
              <w:color w:val="808080" w:themeColor="background1" w:themeShade="80"/>
            </w:rPr>
            <w:delText>”</w:delText>
          </w:r>
        </w:del>
      </w:ins>
    </w:p>
    <w:p w:rsidR="00B15699" w:rsidRDefault="006B1559" w:rsidP="00942403">
      <w:pPr>
        <w:rPr>
          <w:ins w:id="306" w:author="Microsoft Office User" w:date="2019-11-08T21:42:00Z"/>
          <w:rFonts w:ascii="Arial" w:eastAsia="Times New Roman" w:hAnsi="Arial" w:cs="Arial"/>
          <w:color w:val="808080" w:themeColor="background1" w:themeShade="80"/>
        </w:rPr>
      </w:pPr>
      <w:ins w:id="307" w:author="Weiming An" w:date="2019-10-18T03:21:00Z">
        <w:del w:id="308" w:author="Microsoft Office User" w:date="2019-11-21T19:49:00Z">
          <w:r w:rsidDel="00E319A0">
            <w:rPr>
              <w:rFonts w:ascii="Arial" w:eastAsia="Times New Roman" w:hAnsi="Arial" w:cs="Arial"/>
              <w:color w:val="808080" w:themeColor="background1" w:themeShade="80"/>
            </w:rPr>
            <w:delText>Anwser: We have added a citation after equation (17)</w:delText>
          </w:r>
        </w:del>
      </w:ins>
    </w:p>
    <w:p w:rsidR="00B15699" w:rsidRPr="00E319A0" w:rsidRDefault="000F6530">
      <w:pPr>
        <w:pStyle w:val="NormalWeb"/>
        <w:rPr>
          <w:ins w:id="309" w:author="Microsoft Office User" w:date="2019-11-08T21:44:00Z"/>
          <w:rPrChange w:id="310" w:author="Microsoft Office User" w:date="2019-11-21T19:48:00Z">
            <w:rPr>
              <w:ins w:id="311" w:author="Microsoft Office User" w:date="2019-11-08T21:44:00Z"/>
              <w:rFonts w:ascii="Arial" w:eastAsia="Times New Roman" w:hAnsi="Arial" w:cs="Arial"/>
              <w:color w:val="808080" w:themeColor="background1" w:themeShade="80"/>
            </w:rPr>
          </w:rPrChange>
        </w:rPr>
        <w:pPrChange w:id="312" w:author="Microsoft Office User" w:date="2019-11-21T19:48:00Z">
          <w:pPr/>
        </w:pPrChange>
      </w:pPr>
      <w:ins w:id="313" w:author="Microsoft Office User" w:date="2019-11-21T19:49:00Z">
        <w:r>
          <w:rPr>
            <w:rFonts w:ascii="Arial" w:hAnsi="Arial" w:cs="Arial"/>
            <w:color w:val="808080" w:themeColor="background1" w:themeShade="80"/>
          </w:rPr>
          <w:t>Answer</w:t>
        </w:r>
      </w:ins>
      <w:ins w:id="314" w:author="Microsoft Office User" w:date="2019-11-08T21:42:00Z">
        <w:r w:rsidR="00B15699">
          <w:rPr>
            <w:rFonts w:ascii="Arial" w:hAnsi="Arial" w:cs="Arial"/>
            <w:color w:val="808080" w:themeColor="background1" w:themeShade="80"/>
          </w:rPr>
          <w:t xml:space="preserve">: </w:t>
        </w:r>
      </w:ins>
      <w:ins w:id="315" w:author="Microsoft Office User" w:date="2019-11-08T21:45:00Z">
        <w:r w:rsidR="00B15699">
          <w:rPr>
            <w:rFonts w:ascii="Arial" w:hAnsi="Arial" w:cs="Arial"/>
            <w:color w:val="808080" w:themeColor="background1" w:themeShade="80"/>
          </w:rPr>
          <w:t>Eq. 1</w:t>
        </w:r>
      </w:ins>
      <w:ins w:id="316" w:author="Microsoft Office User" w:date="2019-11-21T19:39:00Z">
        <w:r w:rsidR="00D84C0E">
          <w:rPr>
            <w:rFonts w:ascii="Arial" w:hAnsi="Arial" w:cs="Arial"/>
            <w:color w:val="808080" w:themeColor="background1" w:themeShade="80"/>
          </w:rPr>
          <w:t>8</w:t>
        </w:r>
      </w:ins>
      <w:ins w:id="317" w:author="Microsoft Office User" w:date="2019-11-08T21:45:00Z">
        <w:r w:rsidR="00B15699">
          <w:rPr>
            <w:rFonts w:ascii="Arial" w:hAnsi="Arial" w:cs="Arial"/>
            <w:color w:val="808080" w:themeColor="background1" w:themeShade="80"/>
          </w:rPr>
          <w:t xml:space="preserve"> and the unnumbered equation above it follow from the evolution of a beam propagating in vacuum. </w:t>
        </w:r>
      </w:ins>
      <w:ins w:id="318" w:author="Microsoft Office User" w:date="2019-11-08T21:46:00Z">
        <w:r w:rsidR="00B15699">
          <w:rPr>
            <w:rFonts w:ascii="Arial" w:hAnsi="Arial" w:cs="Arial"/>
            <w:color w:val="808080" w:themeColor="background1" w:themeShade="80"/>
          </w:rPr>
          <w:t>We have defined z=s at the focus and z=0 at the entrance and Eq. 1</w:t>
        </w:r>
      </w:ins>
      <w:ins w:id="319" w:author="Microsoft Office User" w:date="2019-11-21T19:39:00Z">
        <w:r w:rsidR="00D84C0E">
          <w:rPr>
            <w:rFonts w:ascii="Arial" w:hAnsi="Arial" w:cs="Arial"/>
            <w:color w:val="808080" w:themeColor="background1" w:themeShade="80"/>
          </w:rPr>
          <w:t>8</w:t>
        </w:r>
      </w:ins>
      <w:ins w:id="320" w:author="Microsoft Office User" w:date="2019-11-08T21:46:00Z">
        <w:r w:rsidR="00B15699">
          <w:rPr>
            <w:rFonts w:ascii="Arial" w:hAnsi="Arial" w:cs="Arial"/>
            <w:color w:val="808080" w:themeColor="background1" w:themeShade="80"/>
          </w:rPr>
          <w:t xml:space="preserve"> follows from these choices. To make this clearer w</w:t>
        </w:r>
      </w:ins>
      <w:ins w:id="321" w:author="Microsoft Office User" w:date="2019-11-08T21:42:00Z">
        <w:r w:rsidR="00B15699">
          <w:rPr>
            <w:rFonts w:ascii="Arial" w:hAnsi="Arial" w:cs="Arial"/>
            <w:color w:val="808080" w:themeColor="background1" w:themeShade="80"/>
          </w:rPr>
          <w:t xml:space="preserve">e have </w:t>
        </w:r>
      </w:ins>
      <w:ins w:id="322" w:author="Microsoft Office User" w:date="2019-11-08T21:47:00Z">
        <w:r w:rsidR="00B15699">
          <w:rPr>
            <w:rFonts w:ascii="Arial" w:hAnsi="Arial" w:cs="Arial"/>
            <w:color w:val="808080" w:themeColor="background1" w:themeShade="80"/>
          </w:rPr>
          <w:t xml:space="preserve">added a citation and </w:t>
        </w:r>
      </w:ins>
      <w:ins w:id="323" w:author="Microsoft Office User" w:date="2019-11-08T21:42:00Z">
        <w:r w:rsidR="00B15699">
          <w:rPr>
            <w:rFonts w:ascii="Arial" w:hAnsi="Arial" w:cs="Arial"/>
            <w:color w:val="808080" w:themeColor="background1" w:themeShade="80"/>
          </w:rPr>
          <w:t xml:space="preserve">modified the text from, </w:t>
        </w:r>
      </w:ins>
      <w:ins w:id="324" w:author="Microsoft Office User" w:date="2019-11-08T21:43:00Z">
        <w:r w:rsidR="00B15699">
          <w:rPr>
            <w:rFonts w:ascii="Arial" w:hAnsi="Arial" w:cs="Arial"/>
            <w:color w:val="808080" w:themeColor="background1" w:themeShade="80"/>
          </w:rPr>
          <w:t xml:space="preserve">“..at the focal plane. </w:t>
        </w:r>
      </w:ins>
      <w:ins w:id="325" w:author="Microsoft Office User" w:date="2019-11-08T21:42:00Z">
        <w:r w:rsidR="00B15699">
          <w:rPr>
            <w:rFonts w:ascii="Arial" w:hAnsi="Arial" w:cs="Arial"/>
            <w:color w:val="808080" w:themeColor="background1" w:themeShade="80"/>
          </w:rPr>
          <w:t xml:space="preserve">Therefore, the beam’s initial…” to </w:t>
        </w:r>
      </w:ins>
      <w:ins w:id="326" w:author="Microsoft Office User" w:date="2019-11-08T21:43:00Z">
        <w:r w:rsidR="00B15699">
          <w:rPr>
            <w:rFonts w:ascii="Arial" w:hAnsi="Arial" w:cs="Arial"/>
            <w:color w:val="808080" w:themeColor="background1" w:themeShade="80"/>
          </w:rPr>
          <w:t xml:space="preserve"> “…at the focal plane</w:t>
        </w:r>
      </w:ins>
      <w:ins w:id="327" w:author="Microsoft Office User" w:date="2019-11-21T19:47:00Z">
        <w:r w:rsidR="00E319A0">
          <w:rPr>
            <w:rFonts w:ascii="Arial" w:hAnsi="Arial" w:cs="Arial"/>
            <w:color w:val="808080" w:themeColor="background1" w:themeShade="80"/>
          </w:rPr>
          <w:t xml:space="preserve">. </w:t>
        </w:r>
        <w:r w:rsidR="00E319A0" w:rsidRPr="00E319A0">
          <w:rPr>
            <w:rFonts w:ascii="Arial" w:hAnsi="Arial" w:cs="Arial"/>
            <w:color w:val="808080" w:themeColor="background1" w:themeShade="80"/>
            <w:rPrChange w:id="328" w:author="Microsoft Office User" w:date="2019-11-21T19:48:00Z">
              <w:rPr>
                <w:rFonts w:ascii="CMR10" w:hAnsi="CMR10"/>
                <w:sz w:val="20"/>
                <w:szCs w:val="20"/>
              </w:rPr>
            </w:rPrChange>
          </w:rPr>
          <w:t xml:space="preserve">According to the evolution of Twiss parameters in a drift space [13], </w:t>
        </w:r>
      </w:ins>
      <w:ins w:id="329" w:author="Microsoft Office User" w:date="2019-11-08T21:43:00Z">
        <w:r w:rsidR="00B15699">
          <w:rPr>
            <w:rFonts w:ascii="Arial" w:hAnsi="Arial" w:cs="Arial"/>
            <w:color w:val="808080" w:themeColor="background1" w:themeShade="80"/>
          </w:rPr>
          <w:t xml:space="preserve">the beam’s </w:t>
        </w:r>
      </w:ins>
      <w:ins w:id="330" w:author="Microsoft Office User" w:date="2019-11-08T21:44:00Z">
        <w:r w:rsidR="00B15699">
          <w:rPr>
            <w:rFonts w:ascii="Arial" w:hAnsi="Arial" w:cs="Arial"/>
            <w:color w:val="808080" w:themeColor="background1" w:themeShade="80"/>
          </w:rPr>
          <w:t>Twiss parameters at the plasma entrance (z=0) are,”</w:t>
        </w:r>
      </w:ins>
    </w:p>
    <w:p w:rsidR="00B15699" w:rsidRDefault="00B15699" w:rsidP="00942403">
      <w:pPr>
        <w:rPr>
          <w:ins w:id="331" w:author="Weiming An" w:date="2019-10-18T03:21:00Z"/>
          <w:rFonts w:ascii="Arial" w:eastAsia="Times New Roman" w:hAnsi="Arial" w:cs="Arial"/>
          <w:color w:val="808080" w:themeColor="background1" w:themeShade="80"/>
        </w:rPr>
      </w:pPr>
    </w:p>
    <w:p w:rsidR="006B1559" w:rsidRDefault="006B1559" w:rsidP="00942403">
      <w:pPr>
        <w:rPr>
          <w:ins w:id="332" w:author="Weiming An" w:date="2019-10-18T03:21:00Z"/>
          <w:rFonts w:ascii="Arial" w:eastAsia="Times New Roman" w:hAnsi="Arial" w:cs="Arial"/>
          <w:color w:val="808080" w:themeColor="background1" w:themeShade="80"/>
        </w:rPr>
      </w:pPr>
    </w:p>
    <w:p w:rsidR="00654759" w:rsidRPr="00654759" w:rsidDel="00B15699" w:rsidRDefault="006B1559" w:rsidP="00942403">
      <w:pPr>
        <w:rPr>
          <w:del w:id="333" w:author="Microsoft Office User" w:date="2019-11-08T21:46:00Z"/>
          <w:rFonts w:ascii="Arial" w:eastAsia="Times New Roman" w:hAnsi="Arial" w:cs="Arial"/>
          <w:color w:val="808080" w:themeColor="background1" w:themeShade="80"/>
        </w:rPr>
      </w:pPr>
      <w:ins w:id="334" w:author="Weiming An" w:date="2019-10-18T03:21:00Z">
        <w:del w:id="335" w:author="Microsoft Office User" w:date="2019-11-08T21:46:00Z">
          <w:r w:rsidDel="00B15699">
            <w:rPr>
              <w:rFonts w:ascii="Arial" w:eastAsia="Times New Roman" w:hAnsi="Arial" w:cs="Arial"/>
              <w:color w:val="808080" w:themeColor="background1" w:themeShade="80"/>
            </w:rPr>
            <w:delText>Yuj</w:delText>
          </w:r>
        </w:del>
      </w:ins>
      <w:ins w:id="336" w:author="Weiming An" w:date="2019-10-18T03:22:00Z">
        <w:del w:id="337" w:author="Microsoft Office User" w:date="2019-11-08T21:46:00Z">
          <w:r w:rsidDel="00B15699">
            <w:rPr>
              <w:rFonts w:ascii="Arial" w:eastAsia="Times New Roman" w:hAnsi="Arial" w:cs="Arial"/>
              <w:color w:val="808080" w:themeColor="background1" w:themeShade="80"/>
            </w:rPr>
            <w:delText xml:space="preserve">ian’s original response: </w:delText>
          </w:r>
        </w:del>
      </w:ins>
      <w:del w:id="338" w:author="Microsoft Office User" w:date="2019-11-08T21:46:00Z">
        <w:r w:rsidR="00654759" w:rsidRPr="00654759" w:rsidDel="00B15699">
          <w:rPr>
            <w:rFonts w:ascii="Arial" w:eastAsia="Times New Roman" w:hAnsi="Arial" w:cs="Arial"/>
            <w:color w:val="808080" w:themeColor="background1" w:themeShade="80"/>
          </w:rPr>
          <w:delText xml:space="preserve">I </w:delText>
        </w:r>
        <w:r w:rsidR="00654759" w:rsidDel="00B15699">
          <w:rPr>
            <w:rFonts w:ascii="Arial" w:eastAsia="Times New Roman" w:hAnsi="Arial" w:cs="Arial"/>
            <w:color w:val="808080" w:themeColor="background1" w:themeShade="80"/>
          </w:rPr>
          <w:delText>added a citation so I think the problem is solved.</w:delText>
        </w:r>
      </w:del>
    </w:p>
    <w:p w:rsidR="003F2120" w:rsidRDefault="00942403" w:rsidP="00942403">
      <w:pPr>
        <w:rPr>
          <w:rFonts w:ascii="Arial" w:eastAsia="Times New Roman" w:hAnsi="Arial" w:cs="Arial"/>
          <w:color w:val="FF0000"/>
        </w:rPr>
      </w:pPr>
      <w:r w:rsidRPr="00942403">
        <w:rPr>
          <w:rFonts w:ascii="Arial" w:eastAsia="Times New Roman" w:hAnsi="Arial" w:cs="Arial"/>
          <w:color w:val="FF0000"/>
        </w:rPr>
        <w:br/>
        <w:t>Pag. 5, column 1, after Eq. (18)</w:t>
      </w:r>
      <w:ins w:id="339" w:author="Microsoft Office User" w:date="2019-11-21T19:50:00Z">
        <w:r w:rsidR="00A1718B">
          <w:rPr>
            <w:rFonts w:ascii="Arial" w:eastAsia="Times New Roman" w:hAnsi="Arial" w:cs="Arial"/>
            <w:color w:val="FF0000"/>
          </w:rPr>
          <w:t xml:space="preserve"> (now it is Eq. (</w:t>
        </w:r>
      </w:ins>
      <w:ins w:id="340" w:author="Microsoft Office User" w:date="2019-11-23T20:11:00Z">
        <w:r w:rsidR="001E087F">
          <w:rPr>
            <w:rFonts w:ascii="Arial" w:eastAsia="Times New Roman" w:hAnsi="Arial" w:cs="Arial"/>
            <w:color w:val="FF0000"/>
          </w:rPr>
          <w:t>21</w:t>
        </w:r>
      </w:ins>
      <w:ins w:id="341" w:author="Microsoft Office User" w:date="2019-11-21T19:50:00Z">
        <w:r w:rsidR="00A1718B">
          <w:rPr>
            <w:rFonts w:ascii="Arial" w:eastAsia="Times New Roman" w:hAnsi="Arial" w:cs="Arial"/>
            <w:color w:val="FF0000"/>
          </w:rPr>
          <w:t>))</w:t>
        </w:r>
      </w:ins>
      <w:r w:rsidRPr="00942403">
        <w:rPr>
          <w:rFonts w:ascii="Arial" w:eastAsia="Times New Roman" w:hAnsi="Arial" w:cs="Arial"/>
          <w:color w:val="FF0000"/>
        </w:rPr>
        <w:t>: the authors should give examples on </w:t>
      </w:r>
      <w:del w:id="342" w:author="Microsoft Office User" w:date="2019-11-21T19:50:00Z">
        <w:r w:rsidRPr="00942403" w:rsidDel="00930AE9">
          <w:rPr>
            <w:rFonts w:ascii="Arial" w:eastAsia="Times New Roman" w:hAnsi="Arial" w:cs="Arial"/>
            <w:color w:val="FF0000"/>
          </w:rPr>
          <w:br/>
        </w:r>
      </w:del>
      <w:r w:rsidRPr="00942403">
        <w:rPr>
          <w:rFonts w:ascii="Arial" w:eastAsia="Times New Roman" w:hAnsi="Arial" w:cs="Arial"/>
          <w:color w:val="FF0000"/>
        </w:rPr>
        <w:t>how to change the beam's focal plane and comment why it could be </w:t>
      </w:r>
      <w:r w:rsidRPr="00942403">
        <w:rPr>
          <w:rFonts w:ascii="Arial" w:eastAsia="Times New Roman" w:hAnsi="Arial" w:cs="Arial"/>
          <w:color w:val="FF0000"/>
        </w:rPr>
        <w:br/>
        <w:t>possible to change the focal plane but not to match the beam. </w:t>
      </w:r>
      <w:r w:rsidRPr="00942403">
        <w:rPr>
          <w:rFonts w:ascii="Arial" w:eastAsia="Times New Roman" w:hAnsi="Arial" w:cs="Arial"/>
          <w:color w:val="FF0000"/>
        </w:rPr>
        <w:br/>
      </w:r>
    </w:p>
    <w:p w:rsidR="007645EF" w:rsidRDefault="00B4786E" w:rsidP="00F077A8">
      <w:pPr>
        <w:rPr>
          <w:ins w:id="343" w:author="Microsoft Office User" w:date="2019-11-09T21:06:00Z"/>
          <w:rFonts w:ascii="Arial" w:eastAsia="Times New Roman" w:hAnsi="Arial" w:cs="Arial"/>
        </w:rPr>
      </w:pPr>
      <w:ins w:id="344" w:author="Weiming An" w:date="2019-10-18T03:24:00Z">
        <w:r>
          <w:rPr>
            <w:rFonts w:ascii="Arial" w:eastAsia="Times New Roman" w:hAnsi="Arial" w:cs="Arial"/>
          </w:rPr>
          <w:t>Answer:</w:t>
        </w:r>
      </w:ins>
      <w:ins w:id="345" w:author="Weiming An" w:date="2019-10-18T03:25:00Z">
        <w:r w:rsidR="00F077A8">
          <w:rPr>
            <w:rFonts w:ascii="Arial" w:eastAsia="Times New Roman" w:hAnsi="Arial" w:cs="Arial"/>
          </w:rPr>
          <w:t xml:space="preserve"> </w:t>
        </w:r>
      </w:ins>
      <w:ins w:id="346" w:author="Microsoft Office User" w:date="2019-11-09T12:14:00Z">
        <w:r w:rsidR="007645EF">
          <w:rPr>
            <w:rFonts w:ascii="Arial" w:eastAsia="Times New Roman" w:hAnsi="Arial" w:cs="Arial"/>
          </w:rPr>
          <w:t>We have modified the introduction to th</w:t>
        </w:r>
      </w:ins>
      <w:ins w:id="347" w:author="Microsoft Office User" w:date="2019-11-09T14:38:00Z">
        <w:r w:rsidR="007645EF">
          <w:rPr>
            <w:rFonts w:ascii="Arial" w:eastAsia="Times New Roman" w:hAnsi="Arial" w:cs="Arial"/>
          </w:rPr>
          <w:t>is section</w:t>
        </w:r>
      </w:ins>
      <w:ins w:id="348" w:author="Microsoft Office User" w:date="2019-11-09T14:39:00Z">
        <w:r w:rsidR="007645EF">
          <w:rPr>
            <w:rFonts w:ascii="Arial" w:eastAsia="Times New Roman" w:hAnsi="Arial" w:cs="Arial"/>
          </w:rPr>
          <w:t xml:space="preserve"> to clarify that the beta</w:t>
        </w:r>
      </w:ins>
      <w:ins w:id="349" w:author="Microsoft Office User" w:date="2019-11-09T14:40:00Z">
        <w:r w:rsidR="007645EF">
          <w:rPr>
            <w:rFonts w:ascii="Arial" w:eastAsia="Times New Roman" w:hAnsi="Arial" w:cs="Arial"/>
          </w:rPr>
          <w:t xml:space="preserve">* of the beam </w:t>
        </w:r>
      </w:ins>
      <w:ins w:id="350" w:author="Microsoft Office User" w:date="2019-11-09T21:04:00Z">
        <w:r w:rsidR="007645EF">
          <w:rPr>
            <w:rFonts w:ascii="Arial" w:eastAsia="Times New Roman" w:hAnsi="Arial" w:cs="Arial"/>
          </w:rPr>
          <w:t xml:space="preserve">is assumed to </w:t>
        </w:r>
      </w:ins>
      <w:ins w:id="351" w:author="Microsoft Office User" w:date="2019-11-09T14:40:00Z">
        <w:r w:rsidR="007645EF">
          <w:rPr>
            <w:rFonts w:ascii="Arial" w:eastAsia="Times New Roman" w:hAnsi="Arial" w:cs="Arial"/>
          </w:rPr>
          <w:t xml:space="preserve">remain fixed but that the plasma profile can change or the location of the focal plane can change. </w:t>
        </w:r>
      </w:ins>
      <w:ins w:id="352" w:author="Microsoft Office User" w:date="2019-11-09T21:02:00Z">
        <w:r w:rsidR="007645EF">
          <w:rPr>
            <w:rFonts w:ascii="Arial" w:eastAsia="Times New Roman" w:hAnsi="Arial" w:cs="Arial"/>
          </w:rPr>
          <w:t>The conclusion that</w:t>
        </w:r>
      </w:ins>
      <w:ins w:id="353" w:author="Microsoft Office User" w:date="2019-11-09T21:03:00Z">
        <w:r w:rsidR="007645EF">
          <w:rPr>
            <w:rFonts w:ascii="Arial" w:eastAsia="Times New Roman" w:hAnsi="Arial" w:cs="Arial"/>
          </w:rPr>
          <w:t xml:space="preserve"> the</w:t>
        </w:r>
      </w:ins>
      <w:ins w:id="354" w:author="Microsoft Office User" w:date="2019-11-09T21:05:00Z">
        <w:r w:rsidR="007645EF">
          <w:rPr>
            <w:rFonts w:ascii="Arial" w:eastAsia="Times New Roman" w:hAnsi="Arial" w:cs="Arial"/>
          </w:rPr>
          <w:t xml:space="preserve"> emittance is always a minimum for the original focal plane therefore means there is no need to actually move the focal plane</w:t>
        </w:r>
      </w:ins>
      <w:ins w:id="355" w:author="Microsoft Office User" w:date="2019-11-09T21:06:00Z">
        <w:r w:rsidR="007645EF">
          <w:rPr>
            <w:rFonts w:ascii="Arial" w:eastAsia="Times New Roman" w:hAnsi="Arial" w:cs="Arial"/>
          </w:rPr>
          <w:t xml:space="preserve"> if the location of the plasma entrance does not change.</w:t>
        </w:r>
      </w:ins>
    </w:p>
    <w:p w:rsidR="00F077A8" w:rsidRDefault="007645EF" w:rsidP="00F077A8">
      <w:pPr>
        <w:rPr>
          <w:ins w:id="356" w:author="Weiming An" w:date="2019-10-18T03:25:00Z"/>
          <w:rFonts w:ascii="Arial" w:eastAsia="Times New Roman" w:hAnsi="Arial" w:cs="Arial"/>
        </w:rPr>
      </w:pPr>
      <w:ins w:id="357" w:author="Microsoft Office User" w:date="2019-11-09T21:03:00Z">
        <w:r>
          <w:rPr>
            <w:rFonts w:ascii="Arial" w:eastAsia="Times New Roman" w:hAnsi="Arial" w:cs="Arial"/>
          </w:rPr>
          <w:t xml:space="preserve"> </w:t>
        </w:r>
      </w:ins>
      <w:ins w:id="358" w:author="Weiming An" w:date="2019-10-18T03:25:00Z">
        <w:del w:id="359" w:author="Microsoft Office User" w:date="2019-11-09T21:07:00Z">
          <w:r w:rsidR="00F077A8" w:rsidDel="007645EF">
            <w:rPr>
              <w:rFonts w:ascii="Arial" w:eastAsia="Times New Roman" w:hAnsi="Arial" w:cs="Arial"/>
            </w:rPr>
            <w:delText>We can change the beam’s focal plane by moving the position of the plasma</w:delText>
          </w:r>
        </w:del>
      </w:ins>
      <w:ins w:id="360" w:author="Weiming An" w:date="2019-10-18T03:26:00Z">
        <w:del w:id="361" w:author="Microsoft Office User" w:date="2019-11-09T21:07:00Z">
          <w:r w:rsidR="00F077A8" w:rsidDel="007645EF">
            <w:rPr>
              <w:rFonts w:ascii="Arial" w:eastAsia="Times New Roman" w:hAnsi="Arial" w:cs="Arial"/>
            </w:rPr>
            <w:delText>. We have added the explanation</w:delText>
          </w:r>
        </w:del>
      </w:ins>
      <w:ins w:id="362" w:author="Weiming An" w:date="2019-10-18T03:27:00Z">
        <w:del w:id="363" w:author="Microsoft Office User" w:date="2019-11-09T21:07:00Z">
          <w:r w:rsidR="00F077A8" w:rsidDel="007645EF">
            <w:rPr>
              <w:rFonts w:ascii="Arial" w:eastAsia="Times New Roman" w:hAnsi="Arial" w:cs="Arial"/>
            </w:rPr>
            <w:delText xml:space="preserve">. </w:delText>
          </w:r>
        </w:del>
      </w:ins>
    </w:p>
    <w:p w:rsidR="00B4786E" w:rsidRDefault="00B4786E" w:rsidP="00942403">
      <w:pPr>
        <w:rPr>
          <w:ins w:id="364" w:author="Weiming An" w:date="2019-10-18T03:24:00Z"/>
          <w:rFonts w:ascii="Arial" w:eastAsia="Times New Roman" w:hAnsi="Arial" w:cs="Arial"/>
        </w:rPr>
      </w:pPr>
    </w:p>
    <w:p w:rsidR="00B4786E" w:rsidDel="00AE3DC4" w:rsidRDefault="00B4786E" w:rsidP="00942403">
      <w:pPr>
        <w:rPr>
          <w:ins w:id="365" w:author="Weiming An" w:date="2019-10-18T03:24:00Z"/>
          <w:del w:id="366" w:author="Microsoft Office User" w:date="2019-11-21T14:48:00Z"/>
          <w:rFonts w:ascii="Arial" w:eastAsia="Times New Roman" w:hAnsi="Arial" w:cs="Arial"/>
        </w:rPr>
      </w:pPr>
    </w:p>
    <w:p w:rsidR="003F2120" w:rsidDel="00AE3DC4" w:rsidRDefault="00F077A8" w:rsidP="00942403">
      <w:pPr>
        <w:rPr>
          <w:del w:id="367" w:author="Microsoft Office User" w:date="2019-11-21T14:48:00Z"/>
          <w:rFonts w:ascii="Arial" w:eastAsia="Times New Roman" w:hAnsi="Arial" w:cs="Arial"/>
        </w:rPr>
      </w:pPr>
      <w:ins w:id="368" w:author="Weiming An" w:date="2019-10-18T03:28:00Z">
        <w:del w:id="369" w:author="Microsoft Office User" w:date="2019-11-21T14:48:00Z">
          <w:r w:rsidDel="00AE3DC4">
            <w:rPr>
              <w:rFonts w:ascii="Arial" w:eastAsia="Times New Roman" w:hAnsi="Arial" w:cs="Arial"/>
            </w:rPr>
            <w:delText xml:space="preserve">Yujian’s original response: </w:delText>
          </w:r>
        </w:del>
      </w:ins>
      <w:del w:id="370" w:author="Microsoft Office User" w:date="2019-11-21T14:48:00Z">
        <w:r w:rsidR="003F2120" w:rsidRPr="003F2120" w:rsidDel="00AE3DC4">
          <w:rPr>
            <w:rFonts w:ascii="Arial" w:eastAsia="Times New Roman" w:hAnsi="Arial" w:cs="Arial"/>
          </w:rPr>
          <w:delText>The</w:delText>
        </w:r>
        <w:r w:rsidR="003F2120" w:rsidDel="00AE3DC4">
          <w:rPr>
            <w:rFonts w:ascii="Arial" w:eastAsia="Times New Roman" w:hAnsi="Arial" w:cs="Arial"/>
          </w:rPr>
          <w:delText xml:space="preserve"> way to change the beam’s focal plane is simply moving the position of the plasma</w:delText>
        </w:r>
        <w:r w:rsidR="00794413" w:rsidDel="00AE3DC4">
          <w:rPr>
            <w:rFonts w:ascii="Arial" w:eastAsia="Times New Roman" w:hAnsi="Arial" w:cs="Arial"/>
          </w:rPr>
          <w:delText xml:space="preserve"> relative to the beam’s focal plane, which doesn’t need to move at all.</w:delText>
        </w:r>
      </w:del>
    </w:p>
    <w:p w:rsidR="00794413" w:rsidDel="00AE3DC4" w:rsidRDefault="00794413" w:rsidP="00942403">
      <w:pPr>
        <w:rPr>
          <w:del w:id="371" w:author="Microsoft Office User" w:date="2019-11-21T14:48:00Z"/>
          <w:rFonts w:ascii="Arial" w:eastAsia="Times New Roman" w:hAnsi="Arial" w:cs="Arial"/>
        </w:rPr>
      </w:pPr>
    </w:p>
    <w:p w:rsidR="00794413" w:rsidDel="00AE3DC4" w:rsidRDefault="00794413" w:rsidP="00942403">
      <w:pPr>
        <w:rPr>
          <w:del w:id="372" w:author="Microsoft Office User" w:date="2019-11-21T14:48:00Z"/>
          <w:rFonts w:ascii="Arial" w:eastAsia="Times New Roman" w:hAnsi="Arial" w:cs="Arial"/>
        </w:rPr>
      </w:pPr>
      <w:del w:id="373" w:author="Microsoft Office User" w:date="2019-11-21T14:48:00Z">
        <w:r w:rsidDel="00AE3DC4">
          <w:rPr>
            <w:rFonts w:ascii="Arial" w:eastAsia="Times New Roman" w:hAnsi="Arial" w:cs="Arial"/>
          </w:rPr>
          <w:delText>‘Changing the beam’s focal plane’ is done in the frame of plasma. Actually we only need to change the position of the plasma. It’s possible to move the location of the plasma, so it is possible to ‘change the beam’s focal plane (in the frame of the plasma)’.</w:delText>
        </w:r>
      </w:del>
    </w:p>
    <w:p w:rsidR="00794413" w:rsidDel="00AE3DC4" w:rsidRDefault="00794413" w:rsidP="00942403">
      <w:pPr>
        <w:rPr>
          <w:del w:id="374" w:author="Microsoft Office User" w:date="2019-11-21T14:48:00Z"/>
          <w:rFonts w:ascii="Arial" w:eastAsia="Times New Roman" w:hAnsi="Arial" w:cs="Arial"/>
        </w:rPr>
      </w:pPr>
    </w:p>
    <w:p w:rsidR="00794413" w:rsidRPr="003F2120" w:rsidDel="00AE3DC4" w:rsidRDefault="00C13B58" w:rsidP="00942403">
      <w:pPr>
        <w:rPr>
          <w:del w:id="375" w:author="Microsoft Office User" w:date="2019-11-21T14:48:00Z"/>
          <w:rFonts w:ascii="Arial" w:eastAsia="Times New Roman" w:hAnsi="Arial" w:cs="Arial"/>
        </w:rPr>
      </w:pPr>
      <w:del w:id="376" w:author="Microsoft Office User" w:date="2019-11-21T14:48:00Z">
        <w:r w:rsidDel="00AE3DC4">
          <w:rPr>
            <w:rFonts w:ascii="Arial" w:eastAsia="Times New Roman" w:hAnsi="Arial" w:cs="Arial"/>
          </w:rPr>
          <w:delText xml:space="preserve">The ‘matched’ Twiss parameters at the plasma entrance are completely determined by </w:delText>
        </w:r>
        <w:r w:rsidR="008A284C" w:rsidDel="00AE3DC4">
          <w:rPr>
            <w:rFonts w:ascii="Arial" w:eastAsia="Times New Roman" w:hAnsi="Arial" w:cs="Arial"/>
          </w:rPr>
          <w:delText xml:space="preserve">the energy of the beam, </w:delText>
        </w:r>
        <w:r w:rsidDel="00AE3DC4">
          <w:rPr>
            <w:rFonts w:ascii="Arial" w:eastAsia="Times New Roman" w:hAnsi="Arial" w:cs="Arial"/>
          </w:rPr>
          <w:delText>the value of the plasma density and its derivative at z=0</w:delText>
        </w:r>
        <w:r w:rsidR="006877A5" w:rsidDel="00AE3DC4">
          <w:rPr>
            <w:rFonts w:ascii="Arial" w:eastAsia="Times New Roman" w:hAnsi="Arial" w:cs="Arial"/>
          </w:rPr>
          <w:delText xml:space="preserve">, which has nothing to do </w:delText>
        </w:r>
        <w:r w:rsidR="008A284C" w:rsidDel="00AE3DC4">
          <w:rPr>
            <w:rFonts w:ascii="Arial" w:eastAsia="Times New Roman" w:hAnsi="Arial" w:cs="Arial"/>
          </w:rPr>
          <w:delText>with the beam profile (the value of beta at the beam waist).</w:delText>
        </w:r>
        <w:r w:rsidDel="00AE3DC4">
          <w:rPr>
            <w:rFonts w:ascii="Arial" w:eastAsia="Times New Roman" w:hAnsi="Arial" w:cs="Arial"/>
          </w:rPr>
          <w:delText xml:space="preserve"> If the beam profile is given, there is no reason that the beam can be matched to the plasma entrance unless there is a happy coincidence.</w:delText>
        </w:r>
      </w:del>
    </w:p>
    <w:p w:rsidR="007121FD" w:rsidRDefault="00942403" w:rsidP="00942403">
      <w:pPr>
        <w:rPr>
          <w:rFonts w:ascii="Arial" w:eastAsia="Times New Roman" w:hAnsi="Arial" w:cs="Arial"/>
          <w:color w:val="FF0000"/>
        </w:rPr>
      </w:pPr>
      <w:r w:rsidRPr="00942403">
        <w:rPr>
          <w:rFonts w:ascii="Arial" w:eastAsia="Times New Roman" w:hAnsi="Arial" w:cs="Arial"/>
          <w:color w:val="FF0000"/>
        </w:rPr>
        <w:br/>
        <w:t>Pag. 5, column 2, line 11: "assumptions(adiabatic". There should be a </w:t>
      </w:r>
      <w:r w:rsidRPr="00942403">
        <w:rPr>
          <w:rFonts w:ascii="Arial" w:eastAsia="Times New Roman" w:hAnsi="Arial" w:cs="Arial"/>
          <w:color w:val="FF0000"/>
        </w:rPr>
        <w:br/>
        <w:t>space after "assumptions". </w:t>
      </w:r>
    </w:p>
    <w:p w:rsidR="007121FD" w:rsidRDefault="007121FD" w:rsidP="00942403">
      <w:pPr>
        <w:rPr>
          <w:rFonts w:ascii="Arial" w:eastAsia="Times New Roman" w:hAnsi="Arial" w:cs="Arial"/>
          <w:color w:val="FF0000"/>
        </w:rPr>
      </w:pPr>
    </w:p>
    <w:p w:rsidR="00F077A8" w:rsidRDefault="00F077A8" w:rsidP="00942403">
      <w:pPr>
        <w:rPr>
          <w:ins w:id="377" w:author="Weiming An" w:date="2019-10-18T03:28:00Z"/>
          <w:rFonts w:ascii="Arial" w:eastAsia="Times New Roman" w:hAnsi="Arial" w:cs="Arial"/>
          <w:color w:val="808080" w:themeColor="background1" w:themeShade="80"/>
        </w:rPr>
      </w:pPr>
      <w:ins w:id="378" w:author="Weiming An" w:date="2019-10-18T03:28:00Z">
        <w:r>
          <w:rPr>
            <w:rFonts w:ascii="Arial" w:eastAsia="Times New Roman" w:hAnsi="Arial" w:cs="Arial"/>
            <w:color w:val="808080" w:themeColor="background1" w:themeShade="80"/>
          </w:rPr>
          <w:lastRenderedPageBreak/>
          <w:t xml:space="preserve">Answer: We have fixed it. </w:t>
        </w:r>
      </w:ins>
    </w:p>
    <w:p w:rsidR="007121FD" w:rsidRDefault="007121FD" w:rsidP="00942403">
      <w:pPr>
        <w:rPr>
          <w:rFonts w:ascii="Arial" w:eastAsia="Times New Roman" w:hAnsi="Arial" w:cs="Arial"/>
          <w:color w:val="FF0000"/>
        </w:rPr>
      </w:pPr>
      <w:del w:id="379" w:author="Weiming An" w:date="2019-10-18T03:28:00Z">
        <w:r w:rsidRPr="007121FD" w:rsidDel="00F077A8">
          <w:rPr>
            <w:rFonts w:ascii="Arial" w:eastAsia="Times New Roman" w:hAnsi="Arial" w:cs="Arial"/>
            <w:color w:val="808080" w:themeColor="background1" w:themeShade="80"/>
          </w:rPr>
          <w:delText>Sure</w:delText>
        </w:r>
        <w:r w:rsidR="00942403" w:rsidRPr="00942403" w:rsidDel="00F077A8">
          <w:rPr>
            <w:rFonts w:ascii="Arial" w:eastAsia="Times New Roman" w:hAnsi="Arial" w:cs="Arial"/>
            <w:color w:val="FF0000"/>
          </w:rPr>
          <w:br/>
        </w:r>
      </w:del>
      <w:r w:rsidR="00942403" w:rsidRPr="00942403">
        <w:rPr>
          <w:rFonts w:ascii="Arial" w:eastAsia="Times New Roman" w:hAnsi="Arial" w:cs="Arial"/>
          <w:color w:val="FF0000"/>
        </w:rPr>
        <w:br/>
        <w:t>Pag. 5, column 2, lines 13, 15, 21 and 22: Figs. 4 should come after </w:t>
      </w:r>
      <w:r w:rsidR="00942403" w:rsidRPr="00942403">
        <w:rPr>
          <w:rFonts w:ascii="Arial" w:eastAsia="Times New Roman" w:hAnsi="Arial" w:cs="Arial"/>
          <w:color w:val="FF0000"/>
        </w:rPr>
        <w:br/>
        <w:t>Figs. 3. </w:t>
      </w:r>
      <w:r w:rsidR="00942403" w:rsidRPr="00942403">
        <w:rPr>
          <w:rFonts w:ascii="Arial" w:eastAsia="Times New Roman" w:hAnsi="Arial" w:cs="Arial"/>
          <w:color w:val="FF0000"/>
        </w:rPr>
        <w:br/>
      </w:r>
    </w:p>
    <w:p w:rsidR="00F077A8" w:rsidRDefault="00F077A8" w:rsidP="00942403">
      <w:pPr>
        <w:rPr>
          <w:ins w:id="380" w:author="Weiming An" w:date="2019-10-18T03:29:00Z"/>
          <w:rFonts w:ascii="Arial" w:eastAsia="Times New Roman" w:hAnsi="Arial" w:cs="Arial"/>
          <w:color w:val="808080" w:themeColor="background1" w:themeShade="80"/>
        </w:rPr>
      </w:pPr>
      <w:ins w:id="381" w:author="Weiming An" w:date="2019-10-18T03:29:00Z">
        <w:r>
          <w:rPr>
            <w:rFonts w:ascii="Arial" w:eastAsia="Times New Roman" w:hAnsi="Arial" w:cs="Arial"/>
            <w:color w:val="808080" w:themeColor="background1" w:themeShade="80"/>
          </w:rPr>
          <w:t>Answer: We have fixed it.</w:t>
        </w:r>
      </w:ins>
    </w:p>
    <w:p w:rsidR="007121FD" w:rsidRPr="0081658D" w:rsidDel="00F077A8" w:rsidRDefault="007121FD" w:rsidP="00942403">
      <w:pPr>
        <w:rPr>
          <w:del w:id="382" w:author="Weiming An" w:date="2019-10-18T03:29:00Z"/>
          <w:rFonts w:ascii="Arial" w:eastAsia="Times New Roman" w:hAnsi="Arial" w:cs="Arial"/>
          <w:color w:val="808080" w:themeColor="background1" w:themeShade="80"/>
        </w:rPr>
      </w:pPr>
      <w:del w:id="383" w:author="Weiming An" w:date="2019-10-18T03:29:00Z">
        <w:r w:rsidRPr="0081658D" w:rsidDel="00F077A8">
          <w:rPr>
            <w:rFonts w:ascii="Arial" w:eastAsia="Times New Roman" w:hAnsi="Arial" w:cs="Arial"/>
            <w:color w:val="808080" w:themeColor="background1" w:themeShade="80"/>
          </w:rPr>
          <w:delText xml:space="preserve">I agree. I changed the order </w:delText>
        </w:r>
        <w:r w:rsidR="0081658D" w:rsidRPr="0081658D" w:rsidDel="00F077A8">
          <w:rPr>
            <w:rFonts w:ascii="Arial" w:eastAsia="Times New Roman" w:hAnsi="Arial" w:cs="Arial"/>
            <w:color w:val="808080" w:themeColor="background1" w:themeShade="80"/>
          </w:rPr>
          <w:delText>of these two figures.</w:delText>
        </w:r>
      </w:del>
    </w:p>
    <w:p w:rsidR="00F70FDB" w:rsidRDefault="00942403" w:rsidP="00942403">
      <w:pPr>
        <w:rPr>
          <w:rFonts w:ascii="Arial" w:eastAsia="Times New Roman" w:hAnsi="Arial" w:cs="Arial"/>
          <w:color w:val="FF0000"/>
        </w:rPr>
      </w:pPr>
      <w:r w:rsidRPr="00942403">
        <w:rPr>
          <w:rFonts w:ascii="Arial" w:eastAsia="Times New Roman" w:hAnsi="Arial" w:cs="Arial"/>
          <w:color w:val="FF0000"/>
        </w:rPr>
        <w:br/>
        <w:t>Pag. 6, column 2, 13 lines before the end: it's not clear if Fig. 6 is </w:t>
      </w:r>
      <w:r w:rsidRPr="00942403">
        <w:rPr>
          <w:rFonts w:ascii="Arial" w:eastAsia="Times New Roman" w:hAnsi="Arial" w:cs="Arial"/>
          <w:color w:val="FF0000"/>
        </w:rPr>
        <w:br/>
        <w:t>obtained without acceleration and how important acceleration is on the </w:t>
      </w:r>
      <w:r w:rsidRPr="00942403">
        <w:rPr>
          <w:rFonts w:ascii="Arial" w:eastAsia="Times New Roman" w:hAnsi="Arial" w:cs="Arial"/>
          <w:color w:val="FF0000"/>
        </w:rPr>
        <w:br/>
        <w:t>experiment that can be performed at FACET II. Moreover, it's not clear </w:t>
      </w:r>
      <w:r w:rsidRPr="00942403">
        <w:rPr>
          <w:rFonts w:ascii="Arial" w:eastAsia="Times New Roman" w:hAnsi="Arial" w:cs="Arial"/>
          <w:color w:val="FF0000"/>
        </w:rPr>
        <w:br/>
        <w:t>if the nominal parameters of FACET II are close or far from the </w:t>
      </w:r>
      <w:r w:rsidRPr="00942403">
        <w:rPr>
          <w:rFonts w:ascii="Arial" w:eastAsia="Times New Roman" w:hAnsi="Arial" w:cs="Arial"/>
          <w:color w:val="FF0000"/>
        </w:rPr>
        <w:br/>
        <w:t>conditions they have determined. Is the proposed experiment something </w:t>
      </w:r>
      <w:r w:rsidRPr="00942403">
        <w:rPr>
          <w:rFonts w:ascii="Arial" w:eastAsia="Times New Roman" w:hAnsi="Arial" w:cs="Arial"/>
          <w:color w:val="FF0000"/>
        </w:rPr>
        <w:br/>
        <w:t>particular? Is it possible to optimize the nominal FACET II beam, or </w:t>
      </w:r>
      <w:r w:rsidRPr="00942403">
        <w:rPr>
          <w:rFonts w:ascii="Arial" w:eastAsia="Times New Roman" w:hAnsi="Arial" w:cs="Arial"/>
          <w:color w:val="FF0000"/>
        </w:rPr>
        <w:br/>
        <w:t>is it already optimized? </w:t>
      </w:r>
    </w:p>
    <w:p w:rsidR="00F70FDB" w:rsidRDefault="00F70FDB" w:rsidP="00942403">
      <w:pPr>
        <w:rPr>
          <w:rFonts w:ascii="Arial" w:eastAsia="Times New Roman" w:hAnsi="Arial" w:cs="Arial"/>
          <w:color w:val="FF0000"/>
        </w:rPr>
      </w:pPr>
    </w:p>
    <w:p w:rsidR="007B2FA7" w:rsidDel="00B11579" w:rsidRDefault="00B11579" w:rsidP="005060B8">
      <w:pPr>
        <w:tabs>
          <w:tab w:val="left" w:pos="8207"/>
        </w:tabs>
        <w:rPr>
          <w:del w:id="384" w:author="Weiming An" w:date="2019-10-18T03:29:00Z"/>
          <w:rFonts w:ascii="Arial" w:eastAsia="Times New Roman" w:hAnsi="Arial" w:cs="Arial"/>
          <w:color w:val="808080" w:themeColor="background1" w:themeShade="80"/>
        </w:rPr>
      </w:pPr>
      <w:ins w:id="385" w:author="Weiming An" w:date="2019-10-18T03:29:00Z">
        <w:r>
          <w:rPr>
            <w:rFonts w:ascii="Arial" w:eastAsia="Times New Roman" w:hAnsi="Arial" w:cs="Arial"/>
            <w:color w:val="808080" w:themeColor="background1" w:themeShade="80"/>
          </w:rPr>
          <w:t xml:space="preserve">Answer: </w:t>
        </w:r>
      </w:ins>
      <w:r w:rsidR="00F70FDB" w:rsidRPr="005060B8">
        <w:rPr>
          <w:rFonts w:ascii="Arial" w:eastAsia="Times New Roman" w:hAnsi="Arial" w:cs="Arial"/>
          <w:color w:val="808080" w:themeColor="background1" w:themeShade="80"/>
        </w:rPr>
        <w:t xml:space="preserve">Fig. 6 is </w:t>
      </w:r>
      <w:ins w:id="386" w:author="Microsoft Office User" w:date="2019-11-21T14:57:00Z">
        <w:r w:rsidR="008A70C9">
          <w:rPr>
            <w:rFonts w:ascii="Arial" w:eastAsia="Times New Roman" w:hAnsi="Arial" w:cs="Arial"/>
            <w:color w:val="808080" w:themeColor="background1" w:themeShade="80"/>
          </w:rPr>
          <w:t xml:space="preserve">indeed </w:t>
        </w:r>
      </w:ins>
      <w:r w:rsidR="00F70FDB" w:rsidRPr="005060B8">
        <w:rPr>
          <w:rFonts w:ascii="Arial" w:eastAsia="Times New Roman" w:hAnsi="Arial" w:cs="Arial"/>
          <w:color w:val="808080" w:themeColor="background1" w:themeShade="80"/>
        </w:rPr>
        <w:t>obtained with acceleration</w:t>
      </w:r>
      <w:ins w:id="387" w:author="Microsoft Office User" w:date="2019-11-21T14:57:00Z">
        <w:r w:rsidR="008A70C9">
          <w:rPr>
            <w:rFonts w:ascii="Arial" w:eastAsia="Times New Roman" w:hAnsi="Arial" w:cs="Arial"/>
            <w:color w:val="808080" w:themeColor="background1" w:themeShade="80"/>
          </w:rPr>
          <w:t>, which was said ‘This time we turn on the longitudinal push…’</w:t>
        </w:r>
      </w:ins>
      <w:r w:rsidR="00F622FC" w:rsidRPr="005060B8">
        <w:rPr>
          <w:rFonts w:ascii="Arial" w:eastAsia="Times New Roman" w:hAnsi="Arial" w:cs="Arial"/>
          <w:color w:val="808080" w:themeColor="background1" w:themeShade="80"/>
        </w:rPr>
        <w:t xml:space="preserve">. </w:t>
      </w:r>
      <w:ins w:id="388" w:author="Microsoft Office User" w:date="2019-11-21T15:00:00Z">
        <w:r w:rsidR="00090D8D">
          <w:rPr>
            <w:rFonts w:ascii="Arial" w:eastAsia="Times New Roman" w:hAnsi="Arial" w:cs="Arial"/>
            <w:color w:val="808080" w:themeColor="background1" w:themeShade="80"/>
          </w:rPr>
          <w:t xml:space="preserve">We believe the acceleration is not very important for </w:t>
        </w:r>
      </w:ins>
      <w:ins w:id="389" w:author="Microsoft Office User" w:date="2019-11-21T15:01:00Z">
        <w:r w:rsidR="00917876">
          <w:rPr>
            <w:rFonts w:ascii="Arial" w:eastAsia="Times New Roman" w:hAnsi="Arial" w:cs="Arial"/>
            <w:color w:val="808080" w:themeColor="background1" w:themeShade="80"/>
          </w:rPr>
          <w:t xml:space="preserve">this case, because the acceleration gradient is constant along \xi for a majority of the witness bunch. </w:t>
        </w:r>
      </w:ins>
      <w:ins w:id="390" w:author="Microsoft Office User" w:date="2019-11-21T15:02:00Z">
        <w:r w:rsidR="00917876">
          <w:rPr>
            <w:rFonts w:ascii="Arial" w:eastAsia="Times New Roman" w:hAnsi="Arial" w:cs="Arial"/>
            <w:color w:val="808080" w:themeColor="background1" w:themeShade="80"/>
          </w:rPr>
          <w:t>This is consis</w:t>
        </w:r>
      </w:ins>
      <w:ins w:id="391" w:author="Microsoft Office User" w:date="2019-11-21T15:03:00Z">
        <w:r w:rsidR="00917876">
          <w:rPr>
            <w:rFonts w:ascii="Arial" w:eastAsia="Times New Roman" w:hAnsi="Arial" w:cs="Arial"/>
            <w:color w:val="808080" w:themeColor="background1" w:themeShade="80"/>
          </w:rPr>
          <w:t xml:space="preserve">tent with the fact that for the optimal case for figure 6 (the black curve), there is almost no emittance growth even though there is acceleration. </w:t>
        </w:r>
      </w:ins>
      <w:ins w:id="392" w:author="Microsoft Office User" w:date="2019-11-21T15:04:00Z">
        <w:r w:rsidR="00917876">
          <w:rPr>
            <w:rFonts w:ascii="Arial" w:eastAsia="Times New Roman" w:hAnsi="Arial" w:cs="Arial"/>
            <w:color w:val="808080" w:themeColor="background1" w:themeShade="80"/>
          </w:rPr>
          <w:t xml:space="preserve">The beam parameters at FACET-II are not precisely known even at this time. </w:t>
        </w:r>
      </w:ins>
      <w:ins w:id="393" w:author="Microsoft Office User" w:date="2019-11-21T15:05:00Z">
        <w:r w:rsidR="00FF6086">
          <w:rPr>
            <w:rFonts w:ascii="Arial" w:eastAsia="Times New Roman" w:hAnsi="Arial" w:cs="Arial"/>
            <w:color w:val="808080" w:themeColor="background1" w:themeShade="80"/>
          </w:rPr>
          <w:t xml:space="preserve">However, the parameters we </w:t>
        </w:r>
      </w:ins>
      <w:ins w:id="394" w:author="Microsoft Office User" w:date="2019-11-21T15:04:00Z">
        <w:r w:rsidR="00FF6086">
          <w:rPr>
            <w:rFonts w:ascii="Arial" w:eastAsia="Times New Roman" w:hAnsi="Arial" w:cs="Arial"/>
            <w:color w:val="808080" w:themeColor="background1" w:themeShade="80"/>
          </w:rPr>
          <w:t>simulat</w:t>
        </w:r>
      </w:ins>
      <w:ins w:id="395" w:author="Microsoft Office User" w:date="2019-11-21T15:05:00Z">
        <w:r w:rsidR="00FF6086">
          <w:rPr>
            <w:rFonts w:ascii="Arial" w:eastAsia="Times New Roman" w:hAnsi="Arial" w:cs="Arial"/>
            <w:color w:val="808080" w:themeColor="background1" w:themeShade="80"/>
          </w:rPr>
          <w:t>ed</w:t>
        </w:r>
      </w:ins>
      <w:ins w:id="396" w:author="Microsoft Office User" w:date="2019-11-21T15:04:00Z">
        <w:r w:rsidR="00FF6086">
          <w:rPr>
            <w:rFonts w:ascii="Arial" w:eastAsia="Times New Roman" w:hAnsi="Arial" w:cs="Arial"/>
            <w:color w:val="808080" w:themeColor="background1" w:themeShade="80"/>
          </w:rPr>
          <w:t xml:space="preserve"> </w:t>
        </w:r>
      </w:ins>
      <w:ins w:id="397" w:author="Microsoft Office User" w:date="2019-11-21T15:05:00Z">
        <w:r w:rsidR="00FF6086">
          <w:rPr>
            <w:rFonts w:ascii="Arial" w:eastAsia="Times New Roman" w:hAnsi="Arial" w:cs="Arial"/>
            <w:color w:val="808080" w:themeColor="background1" w:themeShade="80"/>
          </w:rPr>
          <w:t>were chosen to be near the expected ones.</w:t>
        </w:r>
      </w:ins>
      <w:ins w:id="398" w:author="Microsoft Office User" w:date="2019-11-21T15:06:00Z">
        <w:r w:rsidR="0091555E">
          <w:rPr>
            <w:rFonts w:ascii="Arial" w:eastAsia="Times New Roman" w:hAnsi="Arial" w:cs="Arial"/>
            <w:color w:val="808080" w:themeColor="background1" w:themeShade="80"/>
          </w:rPr>
          <w:t xml:space="preserve"> For these parameters, we showed the optimal focal point which is likely to change as the parameters are more precisely known. </w:t>
        </w:r>
      </w:ins>
      <w:del w:id="399" w:author="Weiming An" w:date="2019-10-18T03:29:00Z">
        <w:r w:rsidR="00F622FC" w:rsidRPr="005060B8" w:rsidDel="00B11579">
          <w:rPr>
            <w:rFonts w:ascii="Arial" w:eastAsia="Times New Roman" w:hAnsi="Arial" w:cs="Arial"/>
            <w:color w:val="808080" w:themeColor="background1" w:themeShade="80"/>
          </w:rPr>
          <w:delText>I should have pointed it out explicitly</w:delText>
        </w:r>
        <w:r w:rsidR="005060B8" w:rsidDel="00B11579">
          <w:rPr>
            <w:rFonts w:ascii="Arial" w:eastAsia="Times New Roman" w:hAnsi="Arial" w:cs="Arial"/>
            <w:color w:val="808080" w:themeColor="background1" w:themeShade="80"/>
          </w:rPr>
          <w:delText xml:space="preserve">. </w:delText>
        </w:r>
      </w:del>
    </w:p>
    <w:p w:rsidR="0023572D" w:rsidDel="00D04DBD" w:rsidRDefault="005060B8" w:rsidP="00D04DBD">
      <w:pPr>
        <w:rPr>
          <w:del w:id="400" w:author="Microsoft Office User" w:date="2019-11-21T15:07:00Z"/>
          <w:rFonts w:ascii="Arial" w:eastAsia="Times New Roman" w:hAnsi="Arial" w:cs="Arial"/>
          <w:color w:val="808080" w:themeColor="background1" w:themeShade="80"/>
        </w:rPr>
      </w:pPr>
      <w:del w:id="401" w:author="Microsoft Office User" w:date="2019-11-21T15:07:00Z">
        <w:r w:rsidDel="00D04DBD">
          <w:rPr>
            <w:rFonts w:ascii="Arial" w:eastAsia="Times New Roman" w:hAnsi="Arial" w:cs="Arial"/>
            <w:color w:val="808080" w:themeColor="background1" w:themeShade="80"/>
          </w:rPr>
          <w:delText>Also in the previous simulation, I also added a sentence that says that we turn off the longitudinal push so the beam is not accelerated.</w:delText>
        </w:r>
      </w:del>
      <w:ins w:id="402" w:author="Weiming An" w:date="2019-10-18T03:29:00Z">
        <w:del w:id="403" w:author="Microsoft Office User" w:date="2019-11-21T15:07:00Z">
          <w:r w:rsidR="00B11579" w:rsidDel="00D04DBD">
            <w:rPr>
              <w:rFonts w:ascii="Arial" w:eastAsia="Times New Roman" w:hAnsi="Arial" w:cs="Arial"/>
              <w:color w:val="808080" w:themeColor="background1" w:themeShade="80"/>
            </w:rPr>
            <w:delText xml:space="preserve">We have </w:delText>
          </w:r>
        </w:del>
      </w:ins>
      <w:ins w:id="404" w:author="Weiming An" w:date="2019-10-18T03:30:00Z">
        <w:del w:id="405" w:author="Microsoft Office User" w:date="2019-11-21T15:07:00Z">
          <w:r w:rsidR="00B11579" w:rsidDel="00D04DBD">
            <w:rPr>
              <w:rFonts w:ascii="Arial" w:eastAsia="Times New Roman" w:hAnsi="Arial" w:cs="Arial"/>
              <w:color w:val="808080" w:themeColor="background1" w:themeShade="80"/>
            </w:rPr>
            <w:delText xml:space="preserve">changed the manuscript accordingly. </w:delText>
          </w:r>
        </w:del>
      </w:ins>
    </w:p>
    <w:p w:rsidR="00D04DBD" w:rsidRPr="005060B8" w:rsidRDefault="00D04DBD">
      <w:pPr>
        <w:rPr>
          <w:ins w:id="406" w:author="Microsoft Office User" w:date="2019-11-21T15:07:00Z"/>
          <w:rFonts w:ascii="Arial" w:eastAsia="Times New Roman" w:hAnsi="Arial" w:cs="Arial"/>
          <w:color w:val="808080" w:themeColor="background1" w:themeShade="80"/>
        </w:rPr>
        <w:pPrChange w:id="407" w:author="Microsoft Office User" w:date="2019-11-21T15:07:00Z">
          <w:pPr>
            <w:tabs>
              <w:tab w:val="left" w:pos="8207"/>
            </w:tabs>
          </w:pPr>
        </w:pPrChange>
      </w:pPr>
    </w:p>
    <w:p w:rsidR="00296992" w:rsidRPr="0023572D" w:rsidDel="00D04DBD" w:rsidRDefault="00296992">
      <w:pPr>
        <w:rPr>
          <w:del w:id="408" w:author="Microsoft Office User" w:date="2019-11-21T15:07:00Z"/>
          <w:rFonts w:ascii="Arial" w:eastAsia="Times New Roman" w:hAnsi="Arial" w:cs="Arial"/>
        </w:rPr>
      </w:pPr>
    </w:p>
    <w:p w:rsidR="00387374" w:rsidDel="00D04DBD" w:rsidRDefault="00B11579">
      <w:pPr>
        <w:rPr>
          <w:del w:id="409" w:author="Microsoft Office User" w:date="2019-11-21T15:07:00Z"/>
          <w:rFonts w:ascii="Arial" w:eastAsia="Times New Roman" w:hAnsi="Arial" w:cs="Arial"/>
        </w:rPr>
      </w:pPr>
      <w:ins w:id="410" w:author="Weiming An" w:date="2019-10-18T03:30:00Z">
        <w:del w:id="411" w:author="Microsoft Office User" w:date="2019-11-21T15:07:00Z">
          <w:r w:rsidDel="00D04DBD">
            <w:rPr>
              <w:rFonts w:ascii="Arial" w:eastAsia="Times New Roman" w:hAnsi="Arial" w:cs="Arial"/>
            </w:rPr>
            <w:delText xml:space="preserve">Note </w:delText>
          </w:r>
        </w:del>
      </w:ins>
      <w:del w:id="412" w:author="Microsoft Office User" w:date="2019-11-21T15:07:00Z">
        <w:r w:rsidR="0023572D" w:rsidRPr="0023572D" w:rsidDel="00D04DBD">
          <w:rPr>
            <w:rFonts w:ascii="Arial" w:eastAsia="Times New Roman" w:hAnsi="Arial" w:cs="Arial"/>
          </w:rPr>
          <w:delText>T</w:delText>
        </w:r>
      </w:del>
      <w:ins w:id="413" w:author="Weiming An" w:date="2019-10-18T03:30:00Z">
        <w:del w:id="414" w:author="Microsoft Office User" w:date="2019-11-21T15:07:00Z">
          <w:r w:rsidDel="00D04DBD">
            <w:rPr>
              <w:rFonts w:ascii="Arial" w:eastAsia="Times New Roman" w:hAnsi="Arial" w:cs="Arial"/>
            </w:rPr>
            <w:delText>that t</w:delText>
          </w:r>
        </w:del>
      </w:ins>
      <w:del w:id="415" w:author="Microsoft Office User" w:date="2019-11-21T15:07:00Z">
        <w:r w:rsidR="0023572D" w:rsidRPr="0023572D" w:rsidDel="00D04DBD">
          <w:rPr>
            <w:rFonts w:ascii="Arial" w:eastAsia="Times New Roman" w:hAnsi="Arial" w:cs="Arial"/>
          </w:rPr>
          <w:delText xml:space="preserve">he </w:delText>
        </w:r>
        <w:r w:rsidR="0023572D" w:rsidDel="00D04DBD">
          <w:rPr>
            <w:rFonts w:ascii="Arial" w:eastAsia="Times New Roman" w:hAnsi="Arial" w:cs="Arial"/>
          </w:rPr>
          <w:delText xml:space="preserve">acceleration itself is not </w:delText>
        </w:r>
        <w:r w:rsidR="00026570" w:rsidDel="00D04DBD">
          <w:rPr>
            <w:rFonts w:ascii="Arial" w:eastAsia="Times New Roman" w:hAnsi="Arial" w:cs="Arial"/>
          </w:rPr>
          <w:delText xml:space="preserve">very important to the emittance growth. What’s important is the energy chirp of the witness beam caused by the imperfect beam loading when we consider the acceleration, and the emittance will grow a </w:delText>
        </w:r>
        <w:r w:rsidR="00296992" w:rsidDel="00D04DBD">
          <w:rPr>
            <w:rFonts w:ascii="Arial" w:eastAsia="Times New Roman" w:hAnsi="Arial" w:cs="Arial"/>
          </w:rPr>
          <w:delText>lot more than the no acceleration cases because of that.</w:delText>
        </w:r>
      </w:del>
      <w:ins w:id="416" w:author="Weiming An" w:date="2019-10-18T03:33:00Z">
        <w:del w:id="417" w:author="Microsoft Office User" w:date="2019-11-21T15:07:00Z">
          <w:r w:rsidDel="00D04DBD">
            <w:rPr>
              <w:rFonts w:ascii="Arial" w:eastAsia="Times New Roman" w:hAnsi="Arial" w:cs="Arial"/>
            </w:rPr>
            <w:delText xml:space="preserve"> </w:delText>
          </w:r>
        </w:del>
      </w:ins>
      <w:ins w:id="418" w:author="Weiming An" w:date="2019-10-18T03:34:00Z">
        <w:del w:id="419" w:author="Microsoft Office User" w:date="2019-11-21T15:07:00Z">
          <w:r w:rsidR="007372BD" w:rsidDel="00D04DBD">
            <w:rPr>
              <w:rFonts w:ascii="Arial" w:eastAsia="Times New Roman" w:hAnsi="Arial" w:cs="Arial"/>
            </w:rPr>
            <w:delText>In this paper, we use beam parameters close to the FACET II parameters</w:delText>
          </w:r>
        </w:del>
      </w:ins>
      <w:ins w:id="420" w:author="Weiming An" w:date="2019-10-18T03:35:00Z">
        <w:del w:id="421" w:author="Microsoft Office User" w:date="2019-11-21T15:07:00Z">
          <w:r w:rsidR="007372BD" w:rsidDel="00D04DBD">
            <w:rPr>
              <w:rFonts w:ascii="Arial" w:eastAsia="Times New Roman" w:hAnsi="Arial" w:cs="Arial"/>
            </w:rPr>
            <w:delText xml:space="preserve">. </w:delText>
          </w:r>
        </w:del>
      </w:ins>
    </w:p>
    <w:p w:rsidR="007372BD" w:rsidDel="00D04DBD" w:rsidRDefault="007372BD">
      <w:pPr>
        <w:rPr>
          <w:ins w:id="422" w:author="Weiming An" w:date="2019-10-18T03:35:00Z"/>
          <w:del w:id="423" w:author="Microsoft Office User" w:date="2019-11-21T15:07:00Z"/>
          <w:rFonts w:ascii="Arial" w:eastAsia="Times New Roman" w:hAnsi="Arial" w:cs="Arial"/>
        </w:rPr>
      </w:pPr>
    </w:p>
    <w:p w:rsidR="007372BD" w:rsidRDefault="007372BD" w:rsidP="00D04DBD">
      <w:pPr>
        <w:rPr>
          <w:ins w:id="424" w:author="Weiming An" w:date="2019-10-18T03:35:00Z"/>
          <w:rFonts w:ascii="Arial" w:eastAsia="Times New Roman" w:hAnsi="Arial" w:cs="Arial"/>
        </w:rPr>
      </w:pPr>
    </w:p>
    <w:p w:rsidR="00387374" w:rsidDel="007372BD" w:rsidRDefault="00387374">
      <w:pPr>
        <w:rPr>
          <w:del w:id="425" w:author="Weiming An" w:date="2019-10-18T03:35:00Z"/>
          <w:rFonts w:ascii="Arial" w:eastAsia="Times New Roman" w:hAnsi="Arial" w:cs="Arial"/>
          <w:color w:val="FF0000"/>
        </w:rPr>
      </w:pPr>
    </w:p>
    <w:p w:rsidR="00F70FDB" w:rsidRPr="00387374" w:rsidRDefault="00387374" w:rsidP="007372BD">
      <w:pPr>
        <w:rPr>
          <w:rFonts w:ascii="Arial" w:eastAsia="Times New Roman" w:hAnsi="Arial" w:cs="Arial"/>
          <w:color w:val="00B0F0"/>
        </w:rPr>
      </w:pPr>
      <w:del w:id="426" w:author="Weiming An" w:date="2019-10-18T03:35:00Z">
        <w:r w:rsidRPr="00387374" w:rsidDel="007372BD">
          <w:rPr>
            <w:rFonts w:ascii="Arial" w:eastAsia="Times New Roman" w:hAnsi="Arial" w:cs="Arial"/>
            <w:color w:val="00B0F0"/>
          </w:rPr>
          <w:delText xml:space="preserve">As for the </w:delText>
        </w:r>
        <w:r w:rsidDel="007372BD">
          <w:rPr>
            <w:rFonts w:ascii="Arial" w:eastAsia="Times New Roman" w:hAnsi="Arial" w:cs="Arial"/>
            <w:color w:val="00B0F0"/>
          </w:rPr>
          <w:delText>parameters of FACET II, I just got these parameters from the people at SLAC. I don’t really know whether they can still be optimized or not.</w:delText>
        </w:r>
        <w:r w:rsidR="00942403" w:rsidRPr="00942403" w:rsidDel="007372BD">
          <w:rPr>
            <w:rFonts w:ascii="Arial" w:eastAsia="Times New Roman" w:hAnsi="Arial" w:cs="Arial" w:hint="eastAsia"/>
            <w:color w:val="FF0000"/>
          </w:rPr>
          <w:br/>
        </w:r>
        <w:r w:rsidR="00942403" w:rsidRPr="00942403" w:rsidDel="007372BD">
          <w:rPr>
            <w:rFonts w:ascii="Arial" w:eastAsia="Times New Roman" w:hAnsi="Arial" w:cs="Arial"/>
            <w:color w:val="FF0000"/>
          </w:rPr>
          <w:br/>
        </w:r>
      </w:del>
      <w:r w:rsidR="00942403" w:rsidRPr="00942403">
        <w:rPr>
          <w:rFonts w:ascii="Arial" w:eastAsia="Times New Roman" w:hAnsi="Arial" w:cs="Arial"/>
          <w:color w:val="FF0000"/>
        </w:rPr>
        <w:t>Pag. 8, Fig. 8: it would be interesting to see what happens of Fig. 8 </w:t>
      </w:r>
      <w:r w:rsidR="00942403" w:rsidRPr="00942403">
        <w:rPr>
          <w:rFonts w:ascii="Arial" w:eastAsia="Times New Roman" w:hAnsi="Arial" w:cs="Arial"/>
          <w:color w:val="FF0000"/>
        </w:rPr>
        <w:br/>
        <w:t>(a) if the witness beam's focal plane location is different from 3.39 </w:t>
      </w:r>
      <w:r w:rsidR="00942403" w:rsidRPr="00942403">
        <w:rPr>
          <w:rFonts w:ascii="Arial" w:eastAsia="Times New Roman" w:hAnsi="Arial" w:cs="Arial"/>
          <w:color w:val="FF0000"/>
        </w:rPr>
        <w:br/>
        <w:t>cm. How sensible is the emittance growth to this condition with more </w:t>
      </w:r>
      <w:r w:rsidR="00942403" w:rsidRPr="00942403">
        <w:rPr>
          <w:rFonts w:ascii="Arial" w:eastAsia="Times New Roman" w:hAnsi="Arial" w:cs="Arial"/>
          <w:color w:val="FF0000"/>
        </w:rPr>
        <w:br/>
        <w:t>realistic parameters (including acceleration and asymmetry)? </w:t>
      </w:r>
    </w:p>
    <w:p w:rsidR="00F70FDB" w:rsidRDefault="00F70FDB" w:rsidP="00942403">
      <w:pPr>
        <w:rPr>
          <w:rFonts w:ascii="Arial" w:eastAsia="Times New Roman" w:hAnsi="Arial" w:cs="Arial"/>
          <w:color w:val="FF0000"/>
        </w:rPr>
      </w:pPr>
    </w:p>
    <w:p w:rsidR="007372BD" w:rsidRDefault="007372BD" w:rsidP="00942403">
      <w:pPr>
        <w:rPr>
          <w:ins w:id="427" w:author="Microsoft Office User" w:date="2019-11-21T15:09:00Z"/>
          <w:rFonts w:ascii="Arial" w:eastAsia="Times New Roman" w:hAnsi="Arial" w:cs="Arial"/>
        </w:rPr>
      </w:pPr>
      <w:ins w:id="428" w:author="Weiming An" w:date="2019-10-18T03:36:00Z">
        <w:r>
          <w:rPr>
            <w:rFonts w:ascii="Arial" w:eastAsia="Times New Roman" w:hAnsi="Arial" w:cs="Arial"/>
          </w:rPr>
          <w:t xml:space="preserve">Answer: We </w:t>
        </w:r>
      </w:ins>
      <w:ins w:id="429" w:author="Weiming An" w:date="2019-10-18T03:37:00Z">
        <w:r>
          <w:rPr>
            <w:rFonts w:ascii="Arial" w:eastAsia="Times New Roman" w:hAnsi="Arial" w:cs="Arial"/>
          </w:rPr>
          <w:t>have shown that in Fig 6</w:t>
        </w:r>
      </w:ins>
      <w:ins w:id="430" w:author="Weiming An" w:date="2019-10-18T03:38:00Z">
        <w:r>
          <w:rPr>
            <w:rFonts w:ascii="Arial" w:eastAsia="Times New Roman" w:hAnsi="Arial" w:cs="Arial"/>
          </w:rPr>
          <w:t xml:space="preserve"> </w:t>
        </w:r>
      </w:ins>
      <w:ins w:id="431" w:author="Weiming An" w:date="2019-10-18T03:37:00Z">
        <w:r>
          <w:rPr>
            <w:rFonts w:ascii="Arial" w:eastAsia="Times New Roman" w:hAnsi="Arial" w:cs="Arial"/>
          </w:rPr>
          <w:t>(a) and (b)</w:t>
        </w:r>
      </w:ins>
      <w:ins w:id="432" w:author="Weiming An" w:date="2019-10-18T03:48:00Z">
        <w:r w:rsidR="000A778B">
          <w:rPr>
            <w:rFonts w:ascii="Arial" w:eastAsia="Times New Roman" w:hAnsi="Arial" w:cs="Arial"/>
          </w:rPr>
          <w:t>, and the simulations</w:t>
        </w:r>
      </w:ins>
      <w:ins w:id="433" w:author="Weiming An" w:date="2019-10-18T03:49:00Z">
        <w:r w:rsidR="000A778B">
          <w:rPr>
            <w:rFonts w:ascii="Arial" w:eastAsia="Times New Roman" w:hAnsi="Arial" w:cs="Arial"/>
          </w:rPr>
          <w:t xml:space="preserve"> for Fig 6</w:t>
        </w:r>
      </w:ins>
      <w:ins w:id="434" w:author="Weiming An" w:date="2019-10-18T03:48:00Z">
        <w:r w:rsidR="000A778B">
          <w:rPr>
            <w:rFonts w:ascii="Arial" w:eastAsia="Times New Roman" w:hAnsi="Arial" w:cs="Arial"/>
          </w:rPr>
          <w:t xml:space="preserve"> have beam </w:t>
        </w:r>
      </w:ins>
      <w:ins w:id="435" w:author="Weiming An" w:date="2019-10-18T03:49:00Z">
        <w:r w:rsidR="000A778B">
          <w:rPr>
            <w:rFonts w:ascii="Arial" w:eastAsia="Times New Roman" w:hAnsi="Arial" w:cs="Arial"/>
          </w:rPr>
          <w:t>acceleration and asymmetric drive beam.</w:t>
        </w:r>
      </w:ins>
    </w:p>
    <w:p w:rsidR="00403366" w:rsidRDefault="00403366" w:rsidP="00942403">
      <w:pPr>
        <w:rPr>
          <w:ins w:id="436" w:author="Microsoft Office User" w:date="2019-11-21T15:09:00Z"/>
          <w:rFonts w:ascii="Arial" w:eastAsia="Times New Roman" w:hAnsi="Arial" w:cs="Arial"/>
        </w:rPr>
      </w:pPr>
    </w:p>
    <w:p w:rsidR="00403366" w:rsidRDefault="00403366" w:rsidP="00942403">
      <w:pPr>
        <w:rPr>
          <w:ins w:id="437" w:author="Weiming An" w:date="2019-10-18T03:36:00Z"/>
          <w:rFonts w:ascii="Arial" w:eastAsia="Times New Roman" w:hAnsi="Arial" w:cs="Arial"/>
        </w:rPr>
      </w:pPr>
      <w:ins w:id="438" w:author="Microsoft Office User" w:date="2019-11-21T15:09:00Z">
        <w:r>
          <w:rPr>
            <w:rFonts w:ascii="Arial" w:eastAsia="Times New Roman" w:hAnsi="Arial" w:cs="Arial"/>
          </w:rPr>
          <w:t xml:space="preserve">We </w:t>
        </w:r>
      </w:ins>
      <w:ins w:id="439" w:author="Microsoft Office User" w:date="2019-11-21T15:10:00Z">
        <w:r w:rsidR="00913FAF">
          <w:rPr>
            <w:rFonts w:ascii="Arial" w:eastAsia="Times New Roman" w:hAnsi="Arial" w:cs="Arial"/>
          </w:rPr>
          <w:t xml:space="preserve">agree that this would be interesting. We </w:t>
        </w:r>
      </w:ins>
      <w:ins w:id="440" w:author="Microsoft Office User" w:date="2019-11-21T15:09:00Z">
        <w:r>
          <w:rPr>
            <w:rFonts w:ascii="Arial" w:eastAsia="Times New Roman" w:hAnsi="Arial" w:cs="Arial"/>
          </w:rPr>
          <w:t xml:space="preserve">have studied the tolerance of the emittance on the focal plane </w:t>
        </w:r>
      </w:ins>
      <w:ins w:id="441" w:author="Microsoft Office User" w:date="2019-11-21T15:10:00Z">
        <w:r>
          <w:rPr>
            <w:rFonts w:ascii="Arial" w:eastAsia="Times New Roman" w:hAnsi="Arial" w:cs="Arial"/>
          </w:rPr>
          <w:t>for round beams</w:t>
        </w:r>
      </w:ins>
      <w:ins w:id="442" w:author="Microsoft Office User" w:date="2019-11-21T15:13:00Z">
        <w:r w:rsidR="003D6829">
          <w:rPr>
            <w:rFonts w:ascii="Arial" w:eastAsia="Times New Roman" w:hAnsi="Arial" w:cs="Arial"/>
          </w:rPr>
          <w:t xml:space="preserve"> including accel</w:t>
        </w:r>
      </w:ins>
      <w:ins w:id="443" w:author="Microsoft Office User" w:date="2019-11-21T15:14:00Z">
        <w:r w:rsidR="003D6829">
          <w:rPr>
            <w:rFonts w:ascii="Arial" w:eastAsia="Times New Roman" w:hAnsi="Arial" w:cs="Arial"/>
          </w:rPr>
          <w:t>eration</w:t>
        </w:r>
        <w:r w:rsidR="00E03EA7">
          <w:rPr>
            <w:rFonts w:ascii="Arial" w:eastAsia="Times New Roman" w:hAnsi="Arial" w:cs="Arial"/>
          </w:rPr>
          <w:t xml:space="preserve"> in preformed plasma</w:t>
        </w:r>
      </w:ins>
      <w:ins w:id="444" w:author="Microsoft Office User" w:date="2019-11-21T15:10:00Z">
        <w:r>
          <w:rPr>
            <w:rFonts w:ascii="Arial" w:eastAsia="Times New Roman" w:hAnsi="Arial" w:cs="Arial"/>
          </w:rPr>
          <w:t>.</w:t>
        </w:r>
        <w:r w:rsidR="00320B92">
          <w:rPr>
            <w:rFonts w:ascii="Arial" w:eastAsia="Times New Roman" w:hAnsi="Arial" w:cs="Arial"/>
          </w:rPr>
          <w:t xml:space="preserve"> This was shown in figure 6 (a) and 6 (b)</w:t>
        </w:r>
      </w:ins>
      <w:ins w:id="445" w:author="Microsoft Office User" w:date="2019-11-21T15:14:00Z">
        <w:r w:rsidR="00F077D6">
          <w:rPr>
            <w:rFonts w:ascii="Arial" w:eastAsia="Times New Roman" w:hAnsi="Arial" w:cs="Arial"/>
          </w:rPr>
          <w:t>. For the parameters we are simulating</w:t>
        </w:r>
      </w:ins>
      <w:ins w:id="446" w:author="Microsoft Office User" w:date="2019-11-21T15:15:00Z">
        <w:r w:rsidR="00F077D6">
          <w:rPr>
            <w:rFonts w:ascii="Arial" w:eastAsia="Times New Roman" w:hAnsi="Arial" w:cs="Arial"/>
          </w:rPr>
          <w:t>,</w:t>
        </w:r>
      </w:ins>
      <w:ins w:id="447" w:author="Microsoft Office User" w:date="2019-11-21T15:14:00Z">
        <w:r w:rsidR="00F077D6">
          <w:rPr>
            <w:rFonts w:ascii="Arial" w:eastAsia="Times New Roman" w:hAnsi="Arial" w:cs="Arial"/>
          </w:rPr>
          <w:t xml:space="preserve"> we do not expect </w:t>
        </w:r>
      </w:ins>
      <w:ins w:id="448" w:author="Microsoft Office User" w:date="2019-11-21T15:15:00Z">
        <w:r w:rsidR="00F077D6">
          <w:rPr>
            <w:rFonts w:ascii="Arial" w:eastAsia="Times New Roman" w:hAnsi="Arial" w:cs="Arial"/>
          </w:rPr>
          <w:t xml:space="preserve">much difference for self-ionized plasma. </w:t>
        </w:r>
      </w:ins>
      <w:ins w:id="449" w:author="Microsoft Office User" w:date="2019-11-21T15:16:00Z">
        <w:r w:rsidR="00F077D6">
          <w:rPr>
            <w:rFonts w:ascii="Arial" w:eastAsia="Times New Roman" w:hAnsi="Arial" w:cs="Arial"/>
          </w:rPr>
          <w:t>W</w:t>
        </w:r>
      </w:ins>
      <w:ins w:id="450" w:author="Microsoft Office User" w:date="2019-11-21T15:15:00Z">
        <w:r w:rsidR="00F077D6">
          <w:rPr>
            <w:rFonts w:ascii="Arial" w:eastAsia="Times New Roman" w:hAnsi="Arial" w:cs="Arial"/>
          </w:rPr>
          <w:t xml:space="preserve">e </w:t>
        </w:r>
      </w:ins>
      <w:ins w:id="451" w:author="Microsoft Office User" w:date="2019-11-21T15:16:00Z">
        <w:r w:rsidR="00F077D6">
          <w:rPr>
            <w:rFonts w:ascii="Arial" w:eastAsia="Times New Roman" w:hAnsi="Arial" w:cs="Arial"/>
          </w:rPr>
          <w:t xml:space="preserve">leave a detailed study on the optimized focal plane for </w:t>
        </w:r>
      </w:ins>
      <w:ins w:id="452" w:author="Microsoft Office User" w:date="2019-11-21T15:17:00Z">
        <w:r w:rsidR="00F077D6">
          <w:rPr>
            <w:rFonts w:ascii="Arial" w:eastAsia="Times New Roman" w:hAnsi="Arial" w:cs="Arial"/>
          </w:rPr>
          <w:t>asymmetric beams for future work.</w:t>
        </w:r>
      </w:ins>
    </w:p>
    <w:p w:rsidR="00F70FDB" w:rsidDel="000A778B" w:rsidRDefault="00F70FDB" w:rsidP="00942403">
      <w:pPr>
        <w:rPr>
          <w:del w:id="453" w:author="Weiming An" w:date="2019-10-18T03:49:00Z"/>
          <w:rFonts w:ascii="Arial" w:eastAsia="Times New Roman" w:hAnsi="Arial" w:cs="Arial"/>
        </w:rPr>
      </w:pPr>
      <w:del w:id="454" w:author="Weiming An" w:date="2019-10-18T03:49:00Z">
        <w:r w:rsidRPr="00F70FDB" w:rsidDel="000A778B">
          <w:rPr>
            <w:rFonts w:ascii="Arial" w:eastAsia="Times New Roman" w:hAnsi="Arial" w:cs="Arial"/>
          </w:rPr>
          <w:delText>Actually, this is done in</w:delText>
        </w:r>
        <w:r w:rsidDel="000A778B">
          <w:rPr>
            <w:rFonts w:ascii="Arial" w:eastAsia="Times New Roman" w:hAnsi="Arial" w:cs="Arial"/>
          </w:rPr>
          <w:delText xml:space="preserve"> Fig 6 (a)(b). I used 8 different values for the witness beam’s focal plane location. In Fig 6 (a)(b), the simulations used more realistic parameters: The beams have acceleration, the driver is asymmetrical. But the plasma is still preformed.</w:delText>
        </w:r>
      </w:del>
    </w:p>
    <w:p w:rsidR="00F70FDB" w:rsidDel="000A778B" w:rsidRDefault="00F70FDB" w:rsidP="00942403">
      <w:pPr>
        <w:rPr>
          <w:del w:id="455" w:author="Weiming An" w:date="2019-10-18T03:49:00Z"/>
          <w:rFonts w:ascii="Arial" w:eastAsia="Times New Roman" w:hAnsi="Arial" w:cs="Arial"/>
        </w:rPr>
      </w:pPr>
    </w:p>
    <w:p w:rsidR="00F70FDB" w:rsidRPr="00F70FDB" w:rsidDel="000A778B" w:rsidRDefault="00F70FDB" w:rsidP="00942403">
      <w:pPr>
        <w:rPr>
          <w:del w:id="456" w:author="Weiming An" w:date="2019-10-18T03:49:00Z"/>
          <w:rFonts w:ascii="Arial" w:eastAsia="Times New Roman" w:hAnsi="Arial" w:cs="Arial"/>
        </w:rPr>
      </w:pPr>
      <w:del w:id="457" w:author="Weiming An" w:date="2019-10-18T03:49:00Z">
        <w:r w:rsidDel="000A778B">
          <w:rPr>
            <w:rFonts w:ascii="Arial" w:eastAsia="Times New Roman" w:hAnsi="Arial" w:cs="Arial"/>
          </w:rPr>
          <w:delText>My logic is to find the optimal focal plane position: 3.39cm first, then use it to study the field-ionized plasma with Helium gas on both side</w:delText>
        </w:r>
        <w:r w:rsidR="001D7AB0" w:rsidDel="000A778B">
          <w:rPr>
            <w:rFonts w:ascii="Arial" w:eastAsia="Times New Roman" w:hAnsi="Arial" w:cs="Arial"/>
          </w:rPr>
          <w:delText>s (Fig</w:delText>
        </w:r>
        <w:r w:rsidR="00A93D29" w:rsidDel="000A778B">
          <w:rPr>
            <w:rFonts w:ascii="Arial" w:eastAsia="Times New Roman" w:hAnsi="Arial" w:cs="Arial"/>
          </w:rPr>
          <w:delText>.</w:delText>
        </w:r>
        <w:r w:rsidR="001D7AB0" w:rsidDel="000A778B">
          <w:rPr>
            <w:rFonts w:ascii="Arial" w:eastAsia="Times New Roman" w:hAnsi="Arial" w:cs="Arial"/>
          </w:rPr>
          <w:delText xml:space="preserve"> 8)</w:delText>
        </w:r>
        <w:r w:rsidDel="000A778B">
          <w:rPr>
            <w:rFonts w:ascii="Arial" w:eastAsia="Times New Roman" w:hAnsi="Arial" w:cs="Arial"/>
          </w:rPr>
          <w:delText>.</w:delText>
        </w:r>
      </w:del>
    </w:p>
    <w:p w:rsidR="00FF07A0" w:rsidRDefault="00942403" w:rsidP="00942403">
      <w:pPr>
        <w:rPr>
          <w:rFonts w:ascii="Arial" w:eastAsia="Times New Roman" w:hAnsi="Arial" w:cs="Arial"/>
          <w:color w:val="FF0000"/>
        </w:rPr>
      </w:pPr>
      <w:r w:rsidRPr="00942403">
        <w:rPr>
          <w:rFonts w:ascii="Arial" w:eastAsia="Times New Roman" w:hAnsi="Arial" w:cs="Arial"/>
          <w:color w:val="FF0000"/>
        </w:rPr>
        <w:br/>
        <w:t>Pag. 8, column 1, 8 lines before the end: it's true that with an </w:t>
      </w:r>
      <w:r w:rsidRPr="00942403">
        <w:rPr>
          <w:rFonts w:ascii="Arial" w:eastAsia="Times New Roman" w:hAnsi="Arial" w:cs="Arial"/>
          <w:color w:val="FF0000"/>
        </w:rPr>
        <w:br/>
        <w:t>initial emittance of 20 um, this remains almost constant, but one </w:t>
      </w:r>
      <w:r w:rsidRPr="00942403">
        <w:rPr>
          <w:rFonts w:ascii="Arial" w:eastAsia="Times New Roman" w:hAnsi="Arial" w:cs="Arial"/>
          <w:color w:val="FF0000"/>
        </w:rPr>
        <w:br/>
        <w:t>could argue that this emittance is, in any case, larger than those of </w:t>
      </w:r>
      <w:r w:rsidRPr="00942403">
        <w:rPr>
          <w:rFonts w:ascii="Arial" w:eastAsia="Times New Roman" w:hAnsi="Arial" w:cs="Arial"/>
          <w:color w:val="FF0000"/>
        </w:rPr>
        <w:br/>
        <w:t>Fig. 8 (a). What is then the advantage? The authors should add a </w:t>
      </w:r>
      <w:r w:rsidRPr="00942403">
        <w:rPr>
          <w:rFonts w:ascii="Arial" w:eastAsia="Times New Roman" w:hAnsi="Arial" w:cs="Arial"/>
          <w:color w:val="FF0000"/>
        </w:rPr>
        <w:br/>
        <w:t>comment on this. </w:t>
      </w:r>
    </w:p>
    <w:p w:rsidR="00FF07A0" w:rsidDel="00FB1C2E" w:rsidRDefault="00FF07A0" w:rsidP="00942403">
      <w:pPr>
        <w:rPr>
          <w:del w:id="458" w:author="Microsoft Office User" w:date="2019-11-21T15:23:00Z"/>
          <w:rFonts w:ascii="Arial" w:eastAsia="Times New Roman" w:hAnsi="Arial" w:cs="Arial"/>
          <w:color w:val="FF0000"/>
        </w:rPr>
      </w:pPr>
    </w:p>
    <w:p w:rsidR="00BB26E7" w:rsidRDefault="000A778B" w:rsidP="00942403">
      <w:pPr>
        <w:rPr>
          <w:ins w:id="459" w:author="Microsoft Office User" w:date="2019-11-21T15:18:00Z"/>
          <w:rFonts w:ascii="Arial" w:eastAsia="Times New Roman" w:hAnsi="Arial" w:cs="Arial"/>
          <w:color w:val="00B0F0"/>
        </w:rPr>
      </w:pPr>
      <w:ins w:id="460" w:author="Weiming An" w:date="2019-10-18T03:51:00Z">
        <w:del w:id="461" w:author="Microsoft Office User" w:date="2019-11-21T15:23:00Z">
          <w:r w:rsidDel="00FB1C2E">
            <w:rPr>
              <w:rFonts w:ascii="Arial" w:eastAsia="Times New Roman" w:hAnsi="Arial" w:cs="Arial"/>
              <w:color w:val="00B0F0"/>
            </w:rPr>
            <w:delText xml:space="preserve">Weiming’s opinion: We want to show that with </w:delText>
          </w:r>
        </w:del>
      </w:ins>
      <w:ins w:id="462" w:author="Weiming An" w:date="2019-10-18T03:53:00Z">
        <w:del w:id="463" w:author="Microsoft Office User" w:date="2019-11-21T15:23:00Z">
          <w:r w:rsidDel="00FB1C2E">
            <w:rPr>
              <w:rFonts w:ascii="Arial" w:eastAsia="Times New Roman" w:hAnsi="Arial" w:cs="Arial"/>
              <w:color w:val="00B0F0"/>
            </w:rPr>
            <w:delText>h</w:delText>
          </w:r>
        </w:del>
      </w:ins>
      <w:ins w:id="464" w:author="Weiming An" w:date="2019-10-18T03:51:00Z">
        <w:del w:id="465" w:author="Microsoft Office User" w:date="2019-11-21T15:23:00Z">
          <w:r w:rsidDel="00FB1C2E">
            <w:rPr>
              <w:rFonts w:ascii="Arial" w:eastAsia="Times New Roman" w:hAnsi="Arial" w:cs="Arial"/>
              <w:color w:val="00B0F0"/>
            </w:rPr>
            <w:delText xml:space="preserve">elium buffer gas it </w:delText>
          </w:r>
        </w:del>
      </w:ins>
      <w:ins w:id="466" w:author="Weiming An" w:date="2019-10-18T03:52:00Z">
        <w:del w:id="467" w:author="Microsoft Office User" w:date="2019-11-21T15:23:00Z">
          <w:r w:rsidDel="00FB1C2E">
            <w:rPr>
              <w:rFonts w:ascii="Arial" w:eastAsia="Times New Roman" w:hAnsi="Arial" w:cs="Arial"/>
              <w:color w:val="00B0F0"/>
            </w:rPr>
            <w:delText xml:space="preserve">has some issue for preserving beam emittance less than 20 um. For preserving small beam emittance, we can use laser ionized </w:delText>
          </w:r>
        </w:del>
      </w:ins>
      <w:ins w:id="468" w:author="Weiming An" w:date="2019-10-18T03:53:00Z">
        <w:del w:id="469" w:author="Microsoft Office User" w:date="2019-11-21T15:23:00Z">
          <w:r w:rsidDel="00FB1C2E">
            <w:rPr>
              <w:rFonts w:ascii="Arial" w:eastAsia="Times New Roman" w:hAnsi="Arial" w:cs="Arial"/>
              <w:color w:val="00B0F0"/>
            </w:rPr>
            <w:delText>hydrogen plasma instead.</w:delText>
          </w:r>
        </w:del>
      </w:ins>
    </w:p>
    <w:p w:rsidR="00BB26E7" w:rsidRDefault="00BB26E7" w:rsidP="00942403">
      <w:pPr>
        <w:rPr>
          <w:ins w:id="470" w:author="Weiming An" w:date="2019-10-18T03:50:00Z"/>
          <w:rFonts w:ascii="Arial" w:eastAsia="Times New Roman" w:hAnsi="Arial" w:cs="Arial"/>
          <w:color w:val="00B0F0"/>
        </w:rPr>
      </w:pPr>
      <w:ins w:id="471" w:author="Microsoft Office User" w:date="2019-11-21T15:18:00Z">
        <w:r>
          <w:rPr>
            <w:rFonts w:ascii="Arial" w:eastAsia="Times New Roman" w:hAnsi="Arial" w:cs="Arial"/>
            <w:color w:val="00B0F0"/>
          </w:rPr>
          <w:lastRenderedPageBreak/>
          <w:t xml:space="preserve">One goal of the experiment is to show that the emittance of a </w:t>
        </w:r>
      </w:ins>
      <w:ins w:id="472" w:author="Microsoft Office User" w:date="2019-11-21T15:19:00Z">
        <w:r>
          <w:rPr>
            <w:rFonts w:ascii="Arial" w:eastAsia="Times New Roman" w:hAnsi="Arial" w:cs="Arial"/>
            <w:color w:val="00B0F0"/>
          </w:rPr>
          <w:t xml:space="preserve">matched beam can be preserved. </w:t>
        </w:r>
        <w:r w:rsidR="00063BB9">
          <w:rPr>
            <w:rFonts w:ascii="Arial" w:eastAsia="Times New Roman" w:hAnsi="Arial" w:cs="Arial"/>
            <w:color w:val="00B0F0"/>
          </w:rPr>
          <w:t>Because of the buffer gas</w:t>
        </w:r>
      </w:ins>
      <w:ins w:id="473" w:author="Microsoft Office User" w:date="2019-11-21T15:20:00Z">
        <w:r w:rsidR="00132482">
          <w:rPr>
            <w:rFonts w:ascii="Arial" w:eastAsia="Times New Roman" w:hAnsi="Arial" w:cs="Arial"/>
            <w:color w:val="00B0F0"/>
          </w:rPr>
          <w:t xml:space="preserve"> and </w:t>
        </w:r>
        <w:proofErr w:type="spellStart"/>
        <w:r w:rsidR="00132482">
          <w:rPr>
            <w:rFonts w:ascii="Arial" w:eastAsia="Times New Roman" w:hAnsi="Arial" w:cs="Arial"/>
            <w:color w:val="00B0F0"/>
          </w:rPr>
          <w:t>self ionization</w:t>
        </w:r>
      </w:ins>
      <w:proofErr w:type="spellEnd"/>
      <w:ins w:id="474" w:author="Microsoft Office User" w:date="2019-11-21T15:19:00Z">
        <w:r w:rsidR="00063BB9">
          <w:rPr>
            <w:rFonts w:ascii="Arial" w:eastAsia="Times New Roman" w:hAnsi="Arial" w:cs="Arial"/>
            <w:color w:val="00B0F0"/>
          </w:rPr>
          <w:t xml:space="preserve">, this can only be demonstrated using emittance of 20um. </w:t>
        </w:r>
      </w:ins>
      <w:ins w:id="475" w:author="Microsoft Office User" w:date="2019-11-21T15:20:00Z">
        <w:r w:rsidR="00132482">
          <w:rPr>
            <w:rFonts w:ascii="Arial" w:eastAsia="Times New Roman" w:hAnsi="Arial" w:cs="Arial"/>
            <w:color w:val="00B0F0"/>
          </w:rPr>
          <w:t>Once this has been demonstrated, a second experiment using laser ioniz</w:t>
        </w:r>
      </w:ins>
      <w:ins w:id="476" w:author="Microsoft Office User" w:date="2019-11-21T15:21:00Z">
        <w:r w:rsidR="00132482">
          <w:rPr>
            <w:rFonts w:ascii="Arial" w:eastAsia="Times New Roman" w:hAnsi="Arial" w:cs="Arial"/>
            <w:color w:val="00B0F0"/>
          </w:rPr>
          <w:t>ation can be conducted to show emittance preservation with much smaller initial emittance.</w:t>
        </w:r>
      </w:ins>
      <w:ins w:id="477" w:author="Microsoft Office User" w:date="2019-11-21T15:22:00Z">
        <w:r w:rsidR="00067674">
          <w:rPr>
            <w:rFonts w:ascii="Arial" w:eastAsia="Times New Roman" w:hAnsi="Arial" w:cs="Arial"/>
            <w:color w:val="00B0F0"/>
          </w:rPr>
          <w:t xml:space="preserve"> This comment has been added to the tex</w:t>
        </w:r>
        <w:r w:rsidR="008502E1">
          <w:rPr>
            <w:rFonts w:ascii="Arial" w:eastAsia="Times New Roman" w:hAnsi="Arial" w:cs="Arial"/>
            <w:color w:val="00B0F0"/>
          </w:rPr>
          <w:t>t</w:t>
        </w:r>
        <w:r w:rsidR="00BF5B42">
          <w:rPr>
            <w:rFonts w:ascii="Arial" w:eastAsia="Times New Roman" w:hAnsi="Arial" w:cs="Arial"/>
            <w:color w:val="00B0F0"/>
          </w:rPr>
          <w:t>.</w:t>
        </w:r>
      </w:ins>
    </w:p>
    <w:p w:rsidR="00CA5F2B" w:rsidRDefault="00FF07A0" w:rsidP="00942403">
      <w:pPr>
        <w:rPr>
          <w:rFonts w:ascii="Arial" w:eastAsia="Times New Roman" w:hAnsi="Arial" w:cs="Arial"/>
          <w:color w:val="FF0000"/>
        </w:rPr>
      </w:pPr>
      <w:del w:id="478" w:author="Weiming An" w:date="2019-10-18T03:54:00Z">
        <w:r w:rsidRPr="00FF07A0" w:rsidDel="00A20483">
          <w:rPr>
            <w:rFonts w:ascii="Arial" w:eastAsia="Times New Roman" w:hAnsi="Arial" w:cs="Arial"/>
            <w:color w:val="00B0F0"/>
          </w:rPr>
          <w:delText>Both referees are concerned about this part. Need to discuss with Weiming. How should I deal with it?</w:delText>
        </w:r>
        <w:r w:rsidR="00942403" w:rsidRPr="00FF07A0" w:rsidDel="00A20483">
          <w:rPr>
            <w:rFonts w:ascii="Arial" w:eastAsia="Times New Roman" w:hAnsi="Arial" w:cs="Arial"/>
            <w:color w:val="00B0F0"/>
          </w:rPr>
          <w:br/>
        </w:r>
      </w:del>
      <w:r w:rsidR="00942403" w:rsidRPr="00942403">
        <w:rPr>
          <w:rFonts w:ascii="Arial" w:eastAsia="Times New Roman" w:hAnsi="Arial" w:cs="Arial"/>
          <w:color w:val="FF0000"/>
        </w:rPr>
        <w:br/>
        <w:t>Pag. 9, column 1, line 30: "We find that this can potentially lead to </w:t>
      </w:r>
      <w:r w:rsidR="00942403" w:rsidRPr="00942403">
        <w:rPr>
          <w:rFonts w:ascii="Arial" w:eastAsia="Times New Roman" w:hAnsi="Arial" w:cs="Arial"/>
          <w:color w:val="FF0000"/>
        </w:rPr>
        <w:br/>
        <w:t>the witness beam’s emittance can growing by". The phrase seems to </w:t>
      </w:r>
      <w:r w:rsidR="00942403" w:rsidRPr="00942403">
        <w:rPr>
          <w:rFonts w:ascii="Arial" w:eastAsia="Times New Roman" w:hAnsi="Arial" w:cs="Arial"/>
          <w:color w:val="FF0000"/>
        </w:rPr>
        <w:br/>
        <w:t>contain a typo. </w:t>
      </w:r>
    </w:p>
    <w:p w:rsidR="00CA5F2B" w:rsidRDefault="00CA5F2B" w:rsidP="00942403">
      <w:pPr>
        <w:rPr>
          <w:rFonts w:ascii="Arial" w:eastAsia="Times New Roman" w:hAnsi="Arial" w:cs="Arial"/>
          <w:color w:val="FF0000"/>
        </w:rPr>
      </w:pPr>
    </w:p>
    <w:p w:rsidR="00942403" w:rsidRPr="00942403" w:rsidRDefault="00A20483" w:rsidP="00942403">
      <w:pPr>
        <w:rPr>
          <w:rFonts w:ascii="Arial" w:eastAsia="Times New Roman" w:hAnsi="Arial" w:cs="Arial"/>
          <w:color w:val="FF0000"/>
        </w:rPr>
      </w:pPr>
      <w:ins w:id="479" w:author="Weiming An" w:date="2019-10-18T03:54:00Z">
        <w:r>
          <w:rPr>
            <w:rFonts w:ascii="Arial" w:eastAsia="Times New Roman" w:hAnsi="Arial" w:cs="Arial"/>
            <w:color w:val="808080" w:themeColor="background1" w:themeShade="80"/>
          </w:rPr>
          <w:t>Answer: We have</w:t>
        </w:r>
      </w:ins>
      <w:del w:id="480" w:author="Weiming An" w:date="2019-10-18T03:55:00Z">
        <w:r w:rsidR="00CA5F2B" w:rsidRPr="007B2FA7" w:rsidDel="00A20483">
          <w:rPr>
            <w:rFonts w:ascii="Arial" w:eastAsia="Times New Roman" w:hAnsi="Arial" w:cs="Arial"/>
            <w:color w:val="808080" w:themeColor="background1" w:themeShade="80"/>
          </w:rPr>
          <w:delText>Thanks for pointing it out. I</w:delText>
        </w:r>
      </w:del>
      <w:r w:rsidR="00CA5F2B" w:rsidRPr="007B2FA7">
        <w:rPr>
          <w:rFonts w:ascii="Arial" w:eastAsia="Times New Roman" w:hAnsi="Arial" w:cs="Arial"/>
          <w:color w:val="808080" w:themeColor="background1" w:themeShade="80"/>
        </w:rPr>
        <w:t xml:space="preserve"> deleted </w:t>
      </w:r>
      <w:r w:rsidR="00576C51" w:rsidRPr="007B2FA7">
        <w:rPr>
          <w:rFonts w:ascii="Arial" w:eastAsia="Times New Roman" w:hAnsi="Arial" w:cs="Arial"/>
          <w:color w:val="808080" w:themeColor="background1" w:themeShade="80"/>
        </w:rPr>
        <w:t xml:space="preserve">the second </w:t>
      </w:r>
      <w:r w:rsidR="00CA5F2B" w:rsidRPr="007B2FA7">
        <w:rPr>
          <w:rFonts w:ascii="Arial" w:eastAsia="Times New Roman" w:hAnsi="Arial" w:cs="Arial"/>
          <w:color w:val="808080" w:themeColor="background1" w:themeShade="80"/>
        </w:rPr>
        <w:t>‘can’</w:t>
      </w:r>
      <w:ins w:id="481" w:author="Weiming An" w:date="2019-10-18T03:55:00Z">
        <w:r>
          <w:rPr>
            <w:rFonts w:ascii="Arial" w:eastAsia="Times New Roman" w:hAnsi="Arial" w:cs="Arial"/>
            <w:color w:val="808080" w:themeColor="background1" w:themeShade="80"/>
          </w:rPr>
          <w:t xml:space="preserve"> in th</w:t>
        </w:r>
      </w:ins>
      <w:ins w:id="482" w:author="Microsoft Office User" w:date="2019-11-21T15:22:00Z">
        <w:r w:rsidR="00FB1C2E">
          <w:rPr>
            <w:rFonts w:ascii="Arial" w:eastAsia="Times New Roman" w:hAnsi="Arial" w:cs="Arial"/>
            <w:color w:val="808080" w:themeColor="background1" w:themeShade="80"/>
          </w:rPr>
          <w:t>e</w:t>
        </w:r>
      </w:ins>
      <w:ins w:id="483" w:author="Weiming An" w:date="2019-10-18T03:55:00Z">
        <w:del w:id="484" w:author="Microsoft Office User" w:date="2019-11-21T15:22:00Z">
          <w:r w:rsidDel="00FB1C2E">
            <w:rPr>
              <w:rFonts w:ascii="Arial" w:eastAsia="Times New Roman" w:hAnsi="Arial" w:cs="Arial"/>
              <w:color w:val="808080" w:themeColor="background1" w:themeShade="80"/>
            </w:rPr>
            <w:delText>at</w:delText>
          </w:r>
        </w:del>
        <w:r>
          <w:rPr>
            <w:rFonts w:ascii="Arial" w:eastAsia="Times New Roman" w:hAnsi="Arial" w:cs="Arial"/>
            <w:color w:val="808080" w:themeColor="background1" w:themeShade="80"/>
          </w:rPr>
          <w:t xml:space="preserve"> sentence</w:t>
        </w:r>
      </w:ins>
      <w:r w:rsidR="007B2FA7" w:rsidRPr="007B2FA7">
        <w:rPr>
          <w:rFonts w:ascii="Arial" w:eastAsia="Times New Roman" w:hAnsi="Arial" w:cs="Arial"/>
          <w:color w:val="808080" w:themeColor="background1" w:themeShade="80"/>
        </w:rPr>
        <w:t>.</w:t>
      </w:r>
      <w:r w:rsidR="00942403" w:rsidRPr="00CA5F2B">
        <w:rPr>
          <w:rFonts w:ascii="Arial" w:eastAsia="Times New Roman" w:hAnsi="Arial" w:cs="Arial"/>
          <w:color w:val="FF0000"/>
        </w:rPr>
        <w:br/>
      </w:r>
      <w:r w:rsidR="00942403" w:rsidRPr="00942403">
        <w:rPr>
          <w:rFonts w:ascii="Arial" w:eastAsia="Times New Roman" w:hAnsi="Arial" w:cs="Arial"/>
          <w:color w:val="FF0000"/>
        </w:rPr>
        <w:br/>
        <w:t>Pag. 9, column 2, line 3: "above integral we assume the". I would add: </w:t>
      </w:r>
      <w:r w:rsidR="00942403" w:rsidRPr="00942403">
        <w:rPr>
          <w:rFonts w:ascii="Arial" w:eastAsia="Times New Roman" w:hAnsi="Arial" w:cs="Arial"/>
          <w:color w:val="FF0000"/>
        </w:rPr>
        <w:br/>
        <w:t>"above integral with an energy spread in the beam, we assume the".</w:t>
      </w:r>
    </w:p>
    <w:p w:rsidR="005D3098" w:rsidRDefault="005D3098">
      <w:pPr>
        <w:rPr>
          <w:color w:val="FF0000"/>
        </w:rPr>
      </w:pPr>
    </w:p>
    <w:p w:rsidR="00763CB9" w:rsidRDefault="005A086B">
      <w:pPr>
        <w:rPr>
          <w:color w:val="808080" w:themeColor="background1" w:themeShade="80"/>
        </w:rPr>
      </w:pPr>
      <w:ins w:id="485" w:author="Weiming An" w:date="2019-10-18T03:55:00Z">
        <w:r>
          <w:rPr>
            <w:color w:val="808080" w:themeColor="background1" w:themeShade="80"/>
          </w:rPr>
          <w:t>Answer: We have</w:t>
        </w:r>
      </w:ins>
      <w:del w:id="486" w:author="Weiming An" w:date="2019-10-18T03:55:00Z">
        <w:r w:rsidR="00752596" w:rsidDel="005A086B">
          <w:rPr>
            <w:color w:val="808080" w:themeColor="background1" w:themeShade="80"/>
          </w:rPr>
          <w:delText>Sure. I</w:delText>
        </w:r>
      </w:del>
      <w:r w:rsidR="00752596">
        <w:rPr>
          <w:color w:val="808080" w:themeColor="background1" w:themeShade="80"/>
        </w:rPr>
        <w:t xml:space="preserve"> added </w:t>
      </w:r>
      <w:r w:rsidR="00763CB9" w:rsidRPr="00752596">
        <w:rPr>
          <w:color w:val="808080" w:themeColor="background1" w:themeShade="80"/>
        </w:rPr>
        <w:t xml:space="preserve"> </w:t>
      </w:r>
      <w:r w:rsidR="00752596">
        <w:rPr>
          <w:color w:val="808080" w:themeColor="background1" w:themeShade="80"/>
        </w:rPr>
        <w:t>‘</w:t>
      </w:r>
      <w:r w:rsidR="00752596" w:rsidRPr="00752596">
        <w:rPr>
          <w:color w:val="808080" w:themeColor="background1" w:themeShade="80"/>
        </w:rPr>
        <w:t>with an energy spread in the beam</w:t>
      </w:r>
      <w:r w:rsidR="00752596">
        <w:rPr>
          <w:color w:val="808080" w:themeColor="background1" w:themeShade="80"/>
        </w:rPr>
        <w:t xml:space="preserve">’ </w:t>
      </w:r>
      <w:del w:id="487" w:author="Weiming An" w:date="2019-10-18T03:55:00Z">
        <w:r w:rsidR="00752596" w:rsidDel="005A086B">
          <w:rPr>
            <w:color w:val="808080" w:themeColor="background1" w:themeShade="80"/>
          </w:rPr>
          <w:delText>like you suggested</w:delText>
        </w:r>
      </w:del>
      <w:ins w:id="488" w:author="Weiming An" w:date="2019-10-18T03:55:00Z">
        <w:r>
          <w:rPr>
            <w:color w:val="808080" w:themeColor="background1" w:themeShade="80"/>
          </w:rPr>
          <w:t>in th</w:t>
        </w:r>
      </w:ins>
      <w:ins w:id="489" w:author="Microsoft Office User" w:date="2019-11-21T15:23:00Z">
        <w:r w:rsidR="006A173F">
          <w:rPr>
            <w:color w:val="808080" w:themeColor="background1" w:themeShade="80"/>
          </w:rPr>
          <w:t>e</w:t>
        </w:r>
      </w:ins>
      <w:ins w:id="490" w:author="Weiming An" w:date="2019-10-18T03:55:00Z">
        <w:del w:id="491" w:author="Microsoft Office User" w:date="2019-11-21T15:23:00Z">
          <w:r w:rsidDel="006A173F">
            <w:rPr>
              <w:color w:val="808080" w:themeColor="background1" w:themeShade="80"/>
            </w:rPr>
            <w:delText>at</w:delText>
          </w:r>
        </w:del>
        <w:r>
          <w:rPr>
            <w:color w:val="808080" w:themeColor="background1" w:themeShade="80"/>
          </w:rPr>
          <w:t xml:space="preserve"> sentence</w:t>
        </w:r>
      </w:ins>
      <w:r w:rsidR="00752596">
        <w:rPr>
          <w:color w:val="808080" w:themeColor="background1" w:themeShade="80"/>
        </w:rPr>
        <w:t>.</w:t>
      </w:r>
    </w:p>
    <w:p w:rsidR="00467329" w:rsidRDefault="00467329">
      <w:pPr>
        <w:pBdr>
          <w:bottom w:val="single" w:sz="6" w:space="1" w:color="auto"/>
        </w:pBdr>
        <w:rPr>
          <w:color w:val="808080" w:themeColor="background1" w:themeShade="80"/>
        </w:rPr>
      </w:pPr>
    </w:p>
    <w:p w:rsidR="00467329" w:rsidRDefault="00467329">
      <w:pPr>
        <w:rPr>
          <w:color w:val="808080" w:themeColor="background1" w:themeShade="80"/>
        </w:rPr>
      </w:pPr>
    </w:p>
    <w:p w:rsidR="00B1608C" w:rsidRDefault="00B1608C">
      <w:pPr>
        <w:rPr>
          <w:color w:val="808080" w:themeColor="background1" w:themeShade="80"/>
        </w:rPr>
      </w:pPr>
    </w:p>
    <w:p w:rsidR="0059441E" w:rsidRDefault="00B1608C" w:rsidP="00B1608C">
      <w:pPr>
        <w:spacing w:before="120" w:after="100"/>
        <w:ind w:right="960"/>
        <w:rPr>
          <w:ins w:id="492" w:author="Microsoft Office User" w:date="2019-11-21T16:08:00Z"/>
          <w:rFonts w:ascii="Arial" w:eastAsia="Times New Roman" w:hAnsi="Arial" w:cs="Arial"/>
          <w:color w:val="FF0000"/>
          <w:sz w:val="22"/>
        </w:rPr>
      </w:pPr>
      <w:r w:rsidRPr="001570EA">
        <w:rPr>
          <w:rFonts w:ascii="Arial" w:eastAsia="Times New Roman" w:hAnsi="Arial" w:cs="Arial"/>
          <w:color w:val="FF0000"/>
          <w:sz w:val="22"/>
        </w:rPr>
        <w:t>----------------------------------------------------------------------</w:t>
      </w:r>
      <w:r w:rsidRPr="001570EA">
        <w:rPr>
          <w:rFonts w:ascii="Arial" w:eastAsia="Times New Roman" w:hAnsi="Arial" w:cs="Arial"/>
          <w:color w:val="FF0000"/>
          <w:sz w:val="22"/>
        </w:rPr>
        <w:br/>
        <w:t>Report of Referee B -- ZG10155/Zhao</w:t>
      </w:r>
      <w:r w:rsidRPr="001570EA">
        <w:rPr>
          <w:rFonts w:ascii="Arial" w:eastAsia="Times New Roman" w:hAnsi="Arial" w:cs="Arial"/>
          <w:color w:val="FF0000"/>
          <w:sz w:val="22"/>
        </w:rPr>
        <w:br/>
        <w:t>----------------------------------------------------------------------</w:t>
      </w:r>
      <w:r w:rsidRPr="001570EA">
        <w:rPr>
          <w:rFonts w:ascii="Arial" w:eastAsia="Times New Roman" w:hAnsi="Arial" w:cs="Arial"/>
          <w:color w:val="FF0000"/>
          <w:sz w:val="22"/>
        </w:rPr>
        <w:br/>
      </w:r>
      <w:r w:rsidRPr="001570EA">
        <w:rPr>
          <w:rFonts w:ascii="Arial" w:eastAsia="Times New Roman" w:hAnsi="Arial" w:cs="Arial"/>
          <w:color w:val="FF0000"/>
          <w:sz w:val="22"/>
        </w:rPr>
        <w:br/>
        <w:t>REFEREE B - ZG10155 </w:t>
      </w:r>
      <w:r w:rsidRPr="001570EA">
        <w:rPr>
          <w:rFonts w:ascii="Arial" w:eastAsia="Times New Roman" w:hAnsi="Arial" w:cs="Arial"/>
          <w:color w:val="FF0000"/>
          <w:sz w:val="22"/>
        </w:rPr>
        <w:br/>
      </w:r>
      <w:r w:rsidRPr="001570EA">
        <w:rPr>
          <w:rFonts w:ascii="Arial" w:eastAsia="Times New Roman" w:hAnsi="Arial" w:cs="Arial"/>
          <w:color w:val="FF0000"/>
          <w:sz w:val="22"/>
        </w:rPr>
        <w:br/>
        <w:t>This paper presents a theoretical analysis concerning the emittance </w:t>
      </w:r>
      <w:r w:rsidRPr="001570EA">
        <w:rPr>
          <w:rFonts w:ascii="Arial" w:eastAsia="Times New Roman" w:hAnsi="Arial" w:cs="Arial"/>
          <w:color w:val="FF0000"/>
          <w:sz w:val="22"/>
        </w:rPr>
        <w:br/>
        <w:t xml:space="preserve">evolution of a beam in a plasma </w:t>
      </w:r>
      <w:proofErr w:type="spellStart"/>
      <w:r w:rsidRPr="001570EA">
        <w:rPr>
          <w:rFonts w:ascii="Arial" w:eastAsia="Times New Roman" w:hAnsi="Arial" w:cs="Arial"/>
          <w:color w:val="FF0000"/>
          <w:sz w:val="22"/>
        </w:rPr>
        <w:t>wakefield</w:t>
      </w:r>
      <w:proofErr w:type="spellEnd"/>
      <w:r w:rsidRPr="001570EA">
        <w:rPr>
          <w:rFonts w:ascii="Arial" w:eastAsia="Times New Roman" w:hAnsi="Arial" w:cs="Arial"/>
          <w:color w:val="FF0000"/>
          <w:sz w:val="22"/>
        </w:rPr>
        <w:t xml:space="preserve"> accelerator (PWFA) when </w:t>
      </w:r>
      <w:r w:rsidRPr="001570EA">
        <w:rPr>
          <w:rFonts w:ascii="Arial" w:eastAsia="Times New Roman" w:hAnsi="Arial" w:cs="Arial"/>
          <w:color w:val="FF0000"/>
          <w:sz w:val="22"/>
        </w:rPr>
        <w:br/>
        <w:t>density ramps at the entrance and exit of the plasma target are taken </w:t>
      </w:r>
      <w:r w:rsidRPr="001570EA">
        <w:rPr>
          <w:rFonts w:ascii="Arial" w:eastAsia="Times New Roman" w:hAnsi="Arial" w:cs="Arial"/>
          <w:color w:val="FF0000"/>
          <w:sz w:val="22"/>
        </w:rPr>
        <w:br/>
        <w:t>into account. The authors derive an analytical expression (assuming </w:t>
      </w:r>
      <w:r w:rsidRPr="001570EA">
        <w:rPr>
          <w:rFonts w:ascii="Arial" w:eastAsia="Times New Roman" w:hAnsi="Arial" w:cs="Arial"/>
          <w:color w:val="FF0000"/>
          <w:sz w:val="22"/>
        </w:rPr>
        <w:br/>
        <w:t>there is no acceleration and the plasma profile is adiabatic) for the </w:t>
      </w:r>
      <w:r w:rsidRPr="001570EA">
        <w:rPr>
          <w:rFonts w:ascii="Arial" w:eastAsia="Times New Roman" w:hAnsi="Arial" w:cs="Arial"/>
          <w:color w:val="FF0000"/>
          <w:sz w:val="22"/>
        </w:rPr>
        <w:br/>
        <w:t>beam emittance growth when the beam has an energy spread and it is not initially matched. Furthermore, given a beam with fixed initial </w:t>
      </w:r>
      <w:r w:rsidRPr="001570EA">
        <w:rPr>
          <w:rFonts w:ascii="Arial" w:eastAsia="Times New Roman" w:hAnsi="Arial" w:cs="Arial"/>
          <w:color w:val="FF0000"/>
          <w:sz w:val="22"/>
        </w:rPr>
        <w:br/>
        <w:t>parameters and a fixed plasma density ramp, the authors determine to </w:t>
      </w:r>
      <w:r w:rsidRPr="001570EA">
        <w:rPr>
          <w:rFonts w:ascii="Arial" w:eastAsia="Times New Roman" w:hAnsi="Arial" w:cs="Arial"/>
          <w:color w:val="FF0000"/>
          <w:sz w:val="22"/>
        </w:rPr>
        <w:br/>
        <w:t>optimal position of the beam's focal plane in vacuum such that the </w:t>
      </w:r>
      <w:r w:rsidRPr="001570EA">
        <w:rPr>
          <w:rFonts w:ascii="Arial" w:eastAsia="Times New Roman" w:hAnsi="Arial" w:cs="Arial"/>
          <w:color w:val="FF0000"/>
          <w:sz w:val="22"/>
        </w:rPr>
        <w:br/>
        <w:t>emittance growth is minimized when the beam enters the plasma. </w:t>
      </w:r>
      <w:r w:rsidRPr="001570EA">
        <w:rPr>
          <w:rFonts w:ascii="Arial" w:eastAsia="Times New Roman" w:hAnsi="Arial" w:cs="Arial"/>
          <w:color w:val="FF0000"/>
          <w:sz w:val="22"/>
        </w:rPr>
        <w:br/>
        <w:t>Analytical results are validated by means of numerical modeling </w:t>
      </w:r>
      <w:r w:rsidRPr="001570EA">
        <w:rPr>
          <w:rFonts w:ascii="Arial" w:eastAsia="Times New Roman" w:hAnsi="Arial" w:cs="Arial"/>
          <w:color w:val="FF0000"/>
          <w:sz w:val="22"/>
        </w:rPr>
        <w:br/>
        <w:t xml:space="preserve">performed with the code </w:t>
      </w:r>
      <w:proofErr w:type="spellStart"/>
      <w:r w:rsidRPr="001570EA">
        <w:rPr>
          <w:rFonts w:ascii="Arial" w:eastAsia="Times New Roman" w:hAnsi="Arial" w:cs="Arial"/>
          <w:color w:val="FF0000"/>
          <w:sz w:val="22"/>
        </w:rPr>
        <w:t>QuickPIC</w:t>
      </w:r>
      <w:proofErr w:type="spellEnd"/>
      <w:r w:rsidRPr="001570EA">
        <w:rPr>
          <w:rFonts w:ascii="Arial" w:eastAsia="Times New Roman" w:hAnsi="Arial" w:cs="Arial"/>
          <w:color w:val="FF0000"/>
          <w:sz w:val="22"/>
        </w:rPr>
        <w:t>. Finally, the authors consider </w:t>
      </w:r>
      <w:r w:rsidRPr="001570EA">
        <w:rPr>
          <w:rFonts w:ascii="Arial" w:eastAsia="Times New Roman" w:hAnsi="Arial" w:cs="Arial"/>
          <w:color w:val="FF0000"/>
          <w:sz w:val="22"/>
        </w:rPr>
        <w:br/>
        <w:t>emittance degradation from beam-induced ionization of residual gas </w:t>
      </w:r>
      <w:r w:rsidRPr="001570EA">
        <w:rPr>
          <w:rFonts w:ascii="Arial" w:eastAsia="Times New Roman" w:hAnsi="Arial" w:cs="Arial"/>
          <w:color w:val="FF0000"/>
          <w:sz w:val="22"/>
        </w:rPr>
        <w:br/>
        <w:t>(Helium buffer) when the beam enters the plasma. The study is of </w:t>
      </w:r>
      <w:r w:rsidRPr="001570EA">
        <w:rPr>
          <w:rFonts w:ascii="Arial" w:eastAsia="Times New Roman" w:hAnsi="Arial" w:cs="Arial"/>
          <w:color w:val="FF0000"/>
          <w:sz w:val="22"/>
        </w:rPr>
        <w:br/>
        <w:t>interest for FACET II. </w:t>
      </w:r>
      <w:r w:rsidRPr="001570EA">
        <w:rPr>
          <w:rFonts w:ascii="Arial" w:eastAsia="Times New Roman" w:hAnsi="Arial" w:cs="Arial"/>
          <w:color w:val="FF0000"/>
          <w:sz w:val="22"/>
        </w:rPr>
        <w:br/>
      </w:r>
      <w:r w:rsidRPr="001570EA">
        <w:rPr>
          <w:rFonts w:ascii="Arial" w:eastAsia="Times New Roman" w:hAnsi="Arial" w:cs="Arial"/>
          <w:color w:val="FF0000"/>
          <w:sz w:val="22"/>
        </w:rPr>
        <w:br/>
        <w:t>My first impression was that this paper is a mild extension of the </w:t>
      </w:r>
      <w:r w:rsidRPr="001570EA">
        <w:rPr>
          <w:rFonts w:ascii="Arial" w:eastAsia="Times New Roman" w:hAnsi="Arial" w:cs="Arial"/>
          <w:color w:val="FF0000"/>
          <w:sz w:val="22"/>
        </w:rPr>
        <w:br/>
        <w:t>works presented in Refs. 4-7. However, the determination of the </w:t>
      </w:r>
      <w:r w:rsidRPr="001570EA">
        <w:rPr>
          <w:rFonts w:ascii="Arial" w:eastAsia="Times New Roman" w:hAnsi="Arial" w:cs="Arial"/>
          <w:color w:val="FF0000"/>
          <w:sz w:val="22"/>
        </w:rPr>
        <w:br/>
        <w:t>optimal position of the beam's focal plane in vacuum discussed in Sec. </w:t>
      </w:r>
      <w:r w:rsidRPr="001570EA">
        <w:rPr>
          <w:rFonts w:ascii="Arial" w:eastAsia="Times New Roman" w:hAnsi="Arial" w:cs="Arial"/>
          <w:color w:val="FF0000"/>
          <w:sz w:val="22"/>
        </w:rPr>
        <w:br/>
        <w:t>III is of some interest and, to my knowledge, it was not treated in </w:t>
      </w:r>
      <w:r w:rsidRPr="001570EA">
        <w:rPr>
          <w:rFonts w:ascii="Arial" w:eastAsia="Times New Roman" w:hAnsi="Arial" w:cs="Arial"/>
          <w:color w:val="FF0000"/>
          <w:sz w:val="22"/>
        </w:rPr>
        <w:br/>
        <w:t>previous literature. Hence, this paper could be considered for </w:t>
      </w:r>
      <w:r w:rsidRPr="001570EA">
        <w:rPr>
          <w:rFonts w:ascii="Arial" w:eastAsia="Times New Roman" w:hAnsi="Arial" w:cs="Arial"/>
          <w:color w:val="FF0000"/>
          <w:sz w:val="22"/>
        </w:rPr>
        <w:br/>
        <w:t>publication in PRAB. However, before publication can be granted, the </w:t>
      </w:r>
      <w:r w:rsidRPr="001570EA">
        <w:rPr>
          <w:rFonts w:ascii="Arial" w:eastAsia="Times New Roman" w:hAnsi="Arial" w:cs="Arial"/>
          <w:color w:val="FF0000"/>
          <w:sz w:val="22"/>
        </w:rPr>
        <w:br/>
        <w:t xml:space="preserve">comments and criticisms discussed below should be addressed and the manuscript </w:t>
      </w:r>
      <w:r w:rsidRPr="001570EA">
        <w:rPr>
          <w:rFonts w:ascii="Arial" w:eastAsia="Times New Roman" w:hAnsi="Arial" w:cs="Arial"/>
          <w:color w:val="FF0000"/>
          <w:sz w:val="22"/>
        </w:rPr>
        <w:lastRenderedPageBreak/>
        <w:t>amended accordingly. </w:t>
      </w:r>
      <w:r w:rsidRPr="001570EA">
        <w:rPr>
          <w:rFonts w:ascii="Arial" w:eastAsia="Times New Roman" w:hAnsi="Arial" w:cs="Arial"/>
          <w:color w:val="FF0000"/>
          <w:sz w:val="22"/>
        </w:rPr>
        <w:br/>
      </w:r>
    </w:p>
    <w:p w:rsidR="0059441E" w:rsidRDefault="0059441E" w:rsidP="00B1608C">
      <w:pPr>
        <w:spacing w:before="120" w:after="100"/>
        <w:ind w:right="960"/>
        <w:rPr>
          <w:ins w:id="493" w:author="Microsoft Office User" w:date="2019-11-21T16:09:00Z"/>
          <w:rFonts w:ascii="Arial" w:eastAsia="Times New Roman" w:hAnsi="Arial" w:cs="Arial"/>
          <w:color w:val="FF0000"/>
          <w:sz w:val="22"/>
        </w:rPr>
      </w:pPr>
      <w:ins w:id="494" w:author="Microsoft Office User" w:date="2019-11-21T16:08:00Z">
        <w:r>
          <w:rPr>
            <w:rFonts w:ascii="Arial" w:eastAsia="Times New Roman" w:hAnsi="Arial" w:cs="Arial"/>
            <w:color w:val="FF0000"/>
            <w:sz w:val="22"/>
          </w:rPr>
          <w:t xml:space="preserve">We note that we have also expanded </w:t>
        </w:r>
      </w:ins>
      <w:ins w:id="495" w:author="Microsoft Office User" w:date="2019-11-21T16:09:00Z">
        <w:r>
          <w:rPr>
            <w:rFonts w:ascii="Arial" w:eastAsia="Times New Roman" w:hAnsi="Arial" w:cs="Arial"/>
            <w:color w:val="FF0000"/>
            <w:sz w:val="22"/>
          </w:rPr>
          <w:t xml:space="preserve">Sec. III to include </w:t>
        </w:r>
      </w:ins>
      <w:ins w:id="496" w:author="Microsoft Office User" w:date="2019-11-25T16:39:00Z">
        <w:r w:rsidR="0087163E">
          <w:rPr>
            <w:rFonts w:ascii="Arial" w:eastAsia="Times New Roman" w:hAnsi="Arial" w:cs="Arial"/>
            <w:color w:val="FF0000"/>
            <w:sz w:val="22"/>
          </w:rPr>
          <w:t xml:space="preserve">a discussion on </w:t>
        </w:r>
      </w:ins>
      <w:ins w:id="497" w:author="Microsoft Office User" w:date="2019-11-21T16:09:00Z">
        <w:r>
          <w:rPr>
            <w:rFonts w:ascii="Arial" w:eastAsia="Times New Roman" w:hAnsi="Arial" w:cs="Arial"/>
            <w:color w:val="FF0000"/>
            <w:sz w:val="22"/>
          </w:rPr>
          <w:t>how</w:t>
        </w:r>
        <w:bookmarkStart w:id="498" w:name="_GoBack"/>
        <w:bookmarkEnd w:id="498"/>
        <w:r>
          <w:rPr>
            <w:rFonts w:ascii="Arial" w:eastAsia="Times New Roman" w:hAnsi="Arial" w:cs="Arial"/>
            <w:color w:val="FF0000"/>
            <w:sz w:val="22"/>
          </w:rPr>
          <w:t xml:space="preserve"> </w:t>
        </w:r>
      </w:ins>
      <w:ins w:id="499" w:author="Microsoft Office User" w:date="2019-11-25T16:37:00Z">
        <w:r w:rsidR="0087163E">
          <w:rPr>
            <w:rFonts w:ascii="Arial" w:eastAsia="Times New Roman" w:hAnsi="Arial" w:cs="Arial"/>
            <w:color w:val="FF0000"/>
            <w:sz w:val="22"/>
          </w:rPr>
          <w:t xml:space="preserve">the emittance </w:t>
        </w:r>
      </w:ins>
      <w:ins w:id="500" w:author="Microsoft Office User" w:date="2019-11-25T16:38:00Z">
        <w:r w:rsidR="0087163E">
          <w:rPr>
            <w:rFonts w:ascii="Arial" w:eastAsia="Times New Roman" w:hAnsi="Arial" w:cs="Arial"/>
            <w:color w:val="FF0000"/>
            <w:sz w:val="22"/>
          </w:rPr>
          <w:t>will vary due to shot to shot variations of the plasma conditions for a fixed focal position.</w:t>
        </w:r>
      </w:ins>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In Sec. III the authors say that the profile used in Fig 4 was </w:t>
      </w:r>
      <w:r w:rsidRPr="001570EA">
        <w:rPr>
          <w:rFonts w:ascii="Arial" w:eastAsia="Times New Roman" w:hAnsi="Arial" w:cs="Arial"/>
          <w:color w:val="FF0000"/>
          <w:sz w:val="22"/>
        </w:rPr>
        <w:br/>
        <w:t>obtained by cutting the “non-adiabatic” tail at the entrance and exit. </w:t>
      </w:r>
      <w:r w:rsidRPr="001570EA">
        <w:rPr>
          <w:rFonts w:ascii="Arial" w:eastAsia="Times New Roman" w:hAnsi="Arial" w:cs="Arial"/>
          <w:color w:val="FF0000"/>
          <w:sz w:val="22"/>
        </w:rPr>
        <w:br/>
        <w:t>How exactly was this done? The adiabaticity condition Eq. (2) [or Eq. </w:t>
      </w:r>
      <w:r w:rsidRPr="001570EA">
        <w:rPr>
          <w:rFonts w:ascii="Arial" w:eastAsia="Times New Roman" w:hAnsi="Arial" w:cs="Arial"/>
          <w:color w:val="FF0000"/>
          <w:sz w:val="22"/>
        </w:rPr>
        <w:br/>
        <w:t>(5)] does not identify a precise point (the condition is expressed by </w:t>
      </w:r>
      <w:r w:rsidRPr="001570EA">
        <w:rPr>
          <w:rFonts w:ascii="Arial" w:eastAsia="Times New Roman" w:hAnsi="Arial" w:cs="Arial"/>
          <w:color w:val="FF0000"/>
          <w:sz w:val="22"/>
        </w:rPr>
        <w:br/>
        <w:t>“&lt;&lt; 1”, and not a “&lt; 1”). How sensitive are the results to the exact </w:t>
      </w:r>
      <w:r w:rsidRPr="001570EA">
        <w:rPr>
          <w:rFonts w:ascii="Arial" w:eastAsia="Times New Roman" w:hAnsi="Arial" w:cs="Arial"/>
          <w:color w:val="FF0000"/>
          <w:sz w:val="22"/>
        </w:rPr>
        <w:br/>
        <w:t>location of the cut? Making the cut at, let's say, +/-1 cm from the </w:t>
      </w:r>
      <w:r w:rsidRPr="001570EA">
        <w:rPr>
          <w:rFonts w:ascii="Arial" w:eastAsia="Times New Roman" w:hAnsi="Arial" w:cs="Arial"/>
          <w:color w:val="FF0000"/>
          <w:sz w:val="22"/>
        </w:rPr>
        <w:br/>
        <w:t xml:space="preserve">chosen position does it change the results significantly? Was the </w:t>
      </w:r>
      <w:proofErr w:type="spellStart"/>
      <w:r w:rsidRPr="001570EA">
        <w:rPr>
          <w:rFonts w:ascii="Arial" w:eastAsia="Times New Roman" w:hAnsi="Arial" w:cs="Arial"/>
          <w:color w:val="FF0000"/>
          <w:sz w:val="22"/>
        </w:rPr>
        <w:t>non </w:t>
      </w:r>
      <w:r w:rsidRPr="001570EA">
        <w:rPr>
          <w:rFonts w:ascii="Arial" w:eastAsia="Times New Roman" w:hAnsi="Arial" w:cs="Arial"/>
          <w:color w:val="FF0000"/>
          <w:sz w:val="22"/>
        </w:rPr>
        <w:br/>
        <w:t>adiabatic</w:t>
      </w:r>
      <w:proofErr w:type="spellEnd"/>
      <w:r w:rsidRPr="001570EA">
        <w:rPr>
          <w:rFonts w:ascii="Arial" w:eastAsia="Times New Roman" w:hAnsi="Arial" w:cs="Arial"/>
          <w:color w:val="FF0000"/>
          <w:sz w:val="22"/>
        </w:rPr>
        <w:t xml:space="preserve"> part of the profile considered in the </w:t>
      </w:r>
      <w:proofErr w:type="spellStart"/>
      <w:r w:rsidRPr="001570EA">
        <w:rPr>
          <w:rFonts w:ascii="Arial" w:eastAsia="Times New Roman" w:hAnsi="Arial" w:cs="Arial"/>
          <w:color w:val="FF0000"/>
          <w:sz w:val="22"/>
        </w:rPr>
        <w:t>QuickPIC</w:t>
      </w:r>
      <w:proofErr w:type="spellEnd"/>
      <w:r w:rsidRPr="001570EA">
        <w:rPr>
          <w:rFonts w:ascii="Arial" w:eastAsia="Times New Roman" w:hAnsi="Arial" w:cs="Arial"/>
          <w:color w:val="FF0000"/>
          <w:sz w:val="22"/>
        </w:rPr>
        <w:t xml:space="preserve"> simulation </w:t>
      </w:r>
      <w:r w:rsidRPr="001570EA">
        <w:rPr>
          <w:rFonts w:ascii="Arial" w:eastAsia="Times New Roman" w:hAnsi="Arial" w:cs="Arial"/>
          <w:color w:val="FF0000"/>
          <w:sz w:val="22"/>
        </w:rPr>
        <w:br/>
        <w:t>(Fig. 3). Please clarify. </w:t>
      </w:r>
    </w:p>
    <w:p w:rsidR="00B1608C" w:rsidRDefault="00B1608C" w:rsidP="00B1608C">
      <w:pPr>
        <w:spacing w:before="120" w:after="100"/>
        <w:ind w:right="960"/>
        <w:rPr>
          <w:ins w:id="501" w:author="Microsoft Office User" w:date="2019-11-21T16:08:00Z"/>
          <w:rFonts w:ascii="Arial" w:eastAsia="Times New Roman" w:hAnsi="Arial" w:cs="Arial"/>
          <w:color w:val="FF0000"/>
          <w:sz w:val="22"/>
        </w:rPr>
      </w:pPr>
    </w:p>
    <w:p w:rsidR="0059441E" w:rsidRPr="001570EA" w:rsidDel="0059441E" w:rsidRDefault="0059441E" w:rsidP="00B1608C">
      <w:pPr>
        <w:spacing w:before="120" w:after="100"/>
        <w:ind w:right="960"/>
        <w:rPr>
          <w:del w:id="502" w:author="Microsoft Office User" w:date="2019-11-21T16:08:00Z"/>
          <w:rFonts w:ascii="Arial" w:eastAsia="Times New Roman" w:hAnsi="Arial" w:cs="Arial"/>
          <w:color w:val="FF0000"/>
          <w:sz w:val="22"/>
        </w:rPr>
      </w:pPr>
    </w:p>
    <w:p w:rsidR="002C0969" w:rsidRDefault="002C0969" w:rsidP="002C0969">
      <w:pPr>
        <w:spacing w:before="120" w:after="100"/>
        <w:ind w:right="960"/>
        <w:rPr>
          <w:ins w:id="503" w:author="Microsoft Office User" w:date="2019-11-21T15:44:00Z"/>
          <w:rFonts w:ascii="Arial" w:eastAsia="Times New Roman" w:hAnsi="Arial" w:cs="Arial"/>
          <w:color w:val="00B0F0"/>
          <w:sz w:val="22"/>
        </w:rPr>
      </w:pPr>
      <w:proofErr w:type="spellStart"/>
      <w:ins w:id="504" w:author="Weiming An" w:date="2019-10-18T03:59:00Z">
        <w:r>
          <w:rPr>
            <w:rFonts w:ascii="Arial" w:eastAsia="Times New Roman" w:hAnsi="Arial" w:cs="Arial"/>
            <w:color w:val="00B0F0"/>
            <w:sz w:val="22"/>
          </w:rPr>
          <w:t>Anwser</w:t>
        </w:r>
        <w:proofErr w:type="spellEnd"/>
        <w:r>
          <w:rPr>
            <w:rFonts w:ascii="Arial" w:eastAsia="Times New Roman" w:hAnsi="Arial" w:cs="Arial"/>
            <w:color w:val="00B0F0"/>
            <w:sz w:val="22"/>
          </w:rPr>
          <w:t xml:space="preserve">: </w:t>
        </w:r>
      </w:ins>
      <w:ins w:id="505" w:author="Microsoft Office User" w:date="2019-11-21T15:27:00Z">
        <w:r w:rsidR="00A35D34">
          <w:rPr>
            <w:rFonts w:ascii="Arial" w:eastAsia="Times New Roman" w:hAnsi="Arial" w:cs="Arial"/>
            <w:color w:val="00B0F0"/>
            <w:sz w:val="22"/>
          </w:rPr>
          <w:t xml:space="preserve">We agree that this requires clarification. </w:t>
        </w:r>
      </w:ins>
      <w:ins w:id="506" w:author="Weiming An" w:date="2019-10-18T03:59:00Z">
        <w:del w:id="507" w:author="Microsoft Office User" w:date="2019-11-21T15:27:00Z">
          <w:r w:rsidRPr="00253E1A" w:rsidDel="00A35D34">
            <w:rPr>
              <w:rFonts w:ascii="Arial" w:eastAsia="Times New Roman" w:hAnsi="Arial" w:cs="Arial"/>
              <w:color w:val="00B0F0"/>
              <w:sz w:val="22"/>
            </w:rPr>
            <w:delText>By ‘cutting</w:delText>
          </w:r>
        </w:del>
      </w:ins>
      <w:ins w:id="508" w:author="Microsoft Office User" w:date="2019-11-21T15:27:00Z">
        <w:r w:rsidR="00A35D34">
          <w:rPr>
            <w:rFonts w:ascii="Arial" w:eastAsia="Times New Roman" w:hAnsi="Arial" w:cs="Arial"/>
            <w:color w:val="00B0F0"/>
            <w:sz w:val="22"/>
          </w:rPr>
          <w:t xml:space="preserve">The </w:t>
        </w:r>
      </w:ins>
      <w:ins w:id="509" w:author="Weiming An" w:date="2019-10-18T03:59:00Z">
        <w:del w:id="510" w:author="Microsoft Office User" w:date="2019-11-21T15:27:00Z">
          <w:r w:rsidRPr="00253E1A" w:rsidDel="00A35D34">
            <w:rPr>
              <w:rFonts w:ascii="Arial" w:eastAsia="Times New Roman" w:hAnsi="Arial" w:cs="Arial"/>
              <w:color w:val="00B0F0"/>
              <w:sz w:val="22"/>
            </w:rPr>
            <w:delText xml:space="preserve"> the</w:delText>
          </w:r>
        </w:del>
        <w:r w:rsidRPr="00253E1A">
          <w:rPr>
            <w:rFonts w:ascii="Arial" w:eastAsia="Times New Roman" w:hAnsi="Arial" w:cs="Arial"/>
            <w:color w:val="00B0F0"/>
            <w:sz w:val="22"/>
          </w:rPr>
          <w:t xml:space="preserve"> “non-adiabatic” </w:t>
        </w:r>
        <w:del w:id="511" w:author="Microsoft Office User" w:date="2019-11-21T15:27:00Z">
          <w:r w:rsidRPr="00253E1A" w:rsidDel="00A35D34">
            <w:rPr>
              <w:rFonts w:ascii="Arial" w:eastAsia="Times New Roman" w:hAnsi="Arial" w:cs="Arial"/>
              <w:color w:val="00B0F0"/>
              <w:sz w:val="22"/>
            </w:rPr>
            <w:delText>tail at the</w:delText>
          </w:r>
        </w:del>
      </w:ins>
      <w:ins w:id="512" w:author="Microsoft Office User" w:date="2019-11-21T15:27:00Z">
        <w:r w:rsidR="00A35D34">
          <w:rPr>
            <w:rFonts w:ascii="Arial" w:eastAsia="Times New Roman" w:hAnsi="Arial" w:cs="Arial"/>
            <w:color w:val="00B0F0"/>
            <w:sz w:val="22"/>
          </w:rPr>
          <w:t>regi</w:t>
        </w:r>
      </w:ins>
      <w:ins w:id="513" w:author="Microsoft Office User" w:date="2019-11-21T15:28:00Z">
        <w:r w:rsidR="00A35D34">
          <w:rPr>
            <w:rFonts w:ascii="Arial" w:eastAsia="Times New Roman" w:hAnsi="Arial" w:cs="Arial"/>
            <w:color w:val="00B0F0"/>
            <w:sz w:val="22"/>
          </w:rPr>
          <w:t xml:space="preserve">on was not rigorously defined. We found a region that was 70cm long such that at the adiabatic condition was satisfied at both the entrance </w:t>
        </w:r>
      </w:ins>
      <w:ins w:id="514" w:author="Microsoft Office User" w:date="2019-11-21T15:29:00Z">
        <w:r w:rsidR="00A35D34">
          <w:rPr>
            <w:rFonts w:ascii="Arial" w:eastAsia="Times New Roman" w:hAnsi="Arial" w:cs="Arial"/>
            <w:color w:val="00B0F0"/>
            <w:sz w:val="22"/>
          </w:rPr>
          <w:t>and exit. By the adiabatic condition we required that $|\</w:t>
        </w:r>
        <w:proofErr w:type="spellStart"/>
        <w:r w:rsidR="00A35D34">
          <w:rPr>
            <w:rFonts w:ascii="Arial" w:eastAsia="Times New Roman" w:hAnsi="Arial" w:cs="Arial"/>
            <w:color w:val="00B0F0"/>
            <w:sz w:val="22"/>
          </w:rPr>
          <w:t>alpha_m</w:t>
        </w:r>
      </w:ins>
      <w:proofErr w:type="spellEnd"/>
      <w:ins w:id="515" w:author="Microsoft Office User" w:date="2019-11-21T15:30:00Z">
        <w:r w:rsidR="00A35D34">
          <w:rPr>
            <w:rFonts w:ascii="Arial" w:eastAsia="Times New Roman" w:hAnsi="Arial" w:cs="Arial"/>
            <w:color w:val="00B0F0"/>
            <w:sz w:val="22"/>
          </w:rPr>
          <w:t>|</w:t>
        </w:r>
      </w:ins>
      <w:ins w:id="516" w:author="Microsoft Office User" w:date="2019-11-21T15:29:00Z">
        <w:r w:rsidR="00A35D34">
          <w:rPr>
            <w:rFonts w:ascii="Arial" w:eastAsia="Times New Roman" w:hAnsi="Arial" w:cs="Arial"/>
            <w:color w:val="00B0F0"/>
            <w:sz w:val="22"/>
          </w:rPr>
          <w:t xml:space="preserve"> \</w:t>
        </w:r>
        <w:proofErr w:type="spellStart"/>
        <w:r w:rsidR="00A35D34">
          <w:rPr>
            <w:rFonts w:ascii="Arial" w:eastAsia="Times New Roman" w:hAnsi="Arial" w:cs="Arial"/>
            <w:color w:val="00B0F0"/>
            <w:sz w:val="22"/>
          </w:rPr>
          <w:t>ll</w:t>
        </w:r>
        <w:proofErr w:type="spellEnd"/>
        <w:r w:rsidR="00A35D34">
          <w:rPr>
            <w:rFonts w:ascii="Arial" w:eastAsia="Times New Roman" w:hAnsi="Arial" w:cs="Arial"/>
            <w:color w:val="00B0F0"/>
            <w:sz w:val="22"/>
          </w:rPr>
          <w:t xml:space="preserve"> 1$. </w:t>
        </w:r>
      </w:ins>
      <w:ins w:id="517" w:author="Weiming An" w:date="2019-10-18T03:59:00Z">
        <w:r w:rsidRPr="00253E1A">
          <w:rPr>
            <w:rFonts w:ascii="Arial" w:eastAsia="Times New Roman" w:hAnsi="Arial" w:cs="Arial"/>
            <w:color w:val="00B0F0"/>
            <w:sz w:val="22"/>
          </w:rPr>
          <w:t xml:space="preserve"> </w:t>
        </w:r>
      </w:ins>
      <w:ins w:id="518" w:author="Microsoft Office User" w:date="2019-11-21T15:31:00Z">
        <w:r w:rsidR="00A35D34">
          <w:rPr>
            <w:rFonts w:ascii="Arial" w:eastAsia="Times New Roman" w:hAnsi="Arial" w:cs="Arial"/>
            <w:color w:val="00B0F0"/>
            <w:sz w:val="22"/>
          </w:rPr>
          <w:t xml:space="preserve">We chose the plasma to be between 5cm and 75 cm </w:t>
        </w:r>
      </w:ins>
      <w:ins w:id="519" w:author="Microsoft Office User" w:date="2019-11-21T15:30:00Z">
        <w:r w:rsidR="00A35D34">
          <w:rPr>
            <w:rFonts w:ascii="Arial" w:eastAsia="Times New Roman" w:hAnsi="Arial" w:cs="Arial"/>
            <w:color w:val="00B0F0"/>
            <w:sz w:val="22"/>
          </w:rPr>
          <w:t xml:space="preserve">in </w:t>
        </w:r>
      </w:ins>
      <w:ins w:id="520" w:author="Microsoft Office User" w:date="2019-11-21T15:32:00Z">
        <w:r w:rsidR="00A35D34">
          <w:rPr>
            <w:rFonts w:ascii="Arial" w:eastAsia="Times New Roman" w:hAnsi="Arial" w:cs="Arial"/>
            <w:color w:val="00B0F0"/>
            <w:sz w:val="22"/>
          </w:rPr>
          <w:t>t</w:t>
        </w:r>
      </w:ins>
      <w:ins w:id="521" w:author="Microsoft Office User" w:date="2019-11-21T15:30:00Z">
        <w:r w:rsidR="00A35D34">
          <w:rPr>
            <w:rFonts w:ascii="Arial" w:eastAsia="Times New Roman" w:hAnsi="Arial" w:cs="Arial"/>
            <w:color w:val="00B0F0"/>
            <w:sz w:val="22"/>
          </w:rPr>
          <w:t>his case</w:t>
        </w:r>
      </w:ins>
      <w:ins w:id="522" w:author="Microsoft Office User" w:date="2019-11-21T15:32:00Z">
        <w:r w:rsidR="00A35D34">
          <w:rPr>
            <w:rFonts w:ascii="Arial" w:eastAsia="Times New Roman" w:hAnsi="Arial" w:cs="Arial"/>
            <w:color w:val="00B0F0"/>
            <w:sz w:val="22"/>
          </w:rPr>
          <w:t xml:space="preserve">, where </w:t>
        </w:r>
      </w:ins>
      <w:ins w:id="523" w:author="Microsoft Office User" w:date="2019-11-21T15:31:00Z">
        <w:r w:rsidR="00A35D34">
          <w:rPr>
            <w:rFonts w:ascii="Arial" w:eastAsia="Times New Roman" w:hAnsi="Arial" w:cs="Arial"/>
            <w:color w:val="00B0F0"/>
            <w:sz w:val="22"/>
          </w:rPr>
          <w:t xml:space="preserve"> </w:t>
        </w:r>
      </w:ins>
      <w:ins w:id="524" w:author="Weiming An" w:date="2019-10-18T03:59:00Z">
        <w:del w:id="525" w:author="Microsoft Office User" w:date="2019-11-21T15:30:00Z">
          <w:r w:rsidRPr="00253E1A" w:rsidDel="00A35D34">
            <w:rPr>
              <w:rFonts w:ascii="Arial" w:eastAsia="Times New Roman" w:hAnsi="Arial" w:cs="Arial"/>
              <w:color w:val="00B0F0"/>
              <w:sz w:val="22"/>
            </w:rPr>
            <w:delText xml:space="preserve">entrance and exit’, </w:delText>
          </w:r>
        </w:del>
      </w:ins>
      <w:ins w:id="526" w:author="Weiming An" w:date="2019-10-18T04:00:00Z">
        <w:del w:id="527" w:author="Microsoft Office User" w:date="2019-11-21T15:30:00Z">
          <w:r w:rsidDel="00A35D34">
            <w:rPr>
              <w:rFonts w:ascii="Arial" w:eastAsia="Times New Roman" w:hAnsi="Arial" w:cs="Arial"/>
              <w:color w:val="00B0F0"/>
              <w:sz w:val="22"/>
            </w:rPr>
            <w:delText>we</w:delText>
          </w:r>
        </w:del>
      </w:ins>
      <w:ins w:id="528" w:author="Weiming An" w:date="2019-10-18T03:59:00Z">
        <w:del w:id="529" w:author="Microsoft Office User" w:date="2019-11-21T15:30:00Z">
          <w:r w:rsidRPr="00253E1A" w:rsidDel="00A35D34">
            <w:rPr>
              <w:rFonts w:ascii="Arial" w:eastAsia="Times New Roman" w:hAnsi="Arial" w:cs="Arial"/>
              <w:color w:val="00B0F0"/>
              <w:sz w:val="22"/>
            </w:rPr>
            <w:delText xml:space="preserve"> mean </w:delText>
          </w:r>
        </w:del>
      </w:ins>
      <w:ins w:id="530" w:author="Weiming An" w:date="2019-10-18T04:00:00Z">
        <w:del w:id="531" w:author="Microsoft Office User" w:date="2019-11-21T15:30:00Z">
          <w:r w:rsidDel="00A35D34">
            <w:rPr>
              <w:rFonts w:ascii="Arial" w:eastAsia="Times New Roman" w:hAnsi="Arial" w:cs="Arial"/>
              <w:color w:val="00B0F0"/>
              <w:sz w:val="22"/>
            </w:rPr>
            <w:delText xml:space="preserve">that we </w:delText>
          </w:r>
        </w:del>
      </w:ins>
      <w:ins w:id="532" w:author="Weiming An" w:date="2019-10-18T03:59:00Z">
        <w:del w:id="533" w:author="Microsoft Office User" w:date="2019-11-21T15:30:00Z">
          <w:r w:rsidRPr="00253E1A" w:rsidDel="00A35D34">
            <w:rPr>
              <w:rFonts w:ascii="Arial" w:eastAsia="Times New Roman" w:hAnsi="Arial" w:cs="Arial"/>
              <w:color w:val="00B0F0"/>
              <w:sz w:val="22"/>
            </w:rPr>
            <w:delText xml:space="preserve">only use the middle </w:delText>
          </w:r>
          <w:r w:rsidDel="00A35D34">
            <w:rPr>
              <w:rFonts w:ascii="Arial" w:eastAsia="Times New Roman" w:hAnsi="Arial" w:cs="Arial"/>
              <w:color w:val="00B0F0"/>
              <w:sz w:val="22"/>
            </w:rPr>
            <w:delText xml:space="preserve">70cm </w:delText>
          </w:r>
          <w:r w:rsidRPr="00253E1A" w:rsidDel="00A35D34">
            <w:rPr>
              <w:rFonts w:ascii="Arial" w:eastAsia="Times New Roman" w:hAnsi="Arial" w:cs="Arial"/>
              <w:color w:val="00B0F0"/>
              <w:sz w:val="22"/>
            </w:rPr>
            <w:delText xml:space="preserve">part of the plasma density profile in the QuickPIC simulation. </w:delText>
          </w:r>
        </w:del>
      </w:ins>
      <w:ins w:id="534" w:author="Weiming An" w:date="2019-10-18T04:01:00Z">
        <w:del w:id="535" w:author="Microsoft Office User" w:date="2019-11-21T15:30:00Z">
          <w:r w:rsidDel="00A35D34">
            <w:rPr>
              <w:rFonts w:ascii="Arial" w:eastAsia="Times New Roman" w:hAnsi="Arial" w:cs="Arial"/>
              <w:color w:val="00B0F0"/>
              <w:sz w:val="22"/>
            </w:rPr>
            <w:delText xml:space="preserve">We </w:delText>
          </w:r>
        </w:del>
      </w:ins>
      <w:ins w:id="536" w:author="Weiming An" w:date="2019-10-18T03:59:00Z">
        <w:del w:id="537" w:author="Microsoft Office User" w:date="2019-11-21T15:30:00Z">
          <w:r w:rsidDel="00A35D34">
            <w:rPr>
              <w:rFonts w:ascii="Arial" w:eastAsia="Times New Roman" w:hAnsi="Arial" w:cs="Arial"/>
              <w:color w:val="00B0F0"/>
              <w:sz w:val="22"/>
            </w:rPr>
            <w:delText>calculate the adiabatic factor (The left hand side of</w:delText>
          </w:r>
        </w:del>
      </w:ins>
      <w:ins w:id="538" w:author="Weiming An" w:date="2019-10-18T04:01:00Z">
        <w:del w:id="539" w:author="Microsoft Office User" w:date="2019-11-21T15:30:00Z">
          <w:r w:rsidDel="00A35D34">
            <w:rPr>
              <w:rFonts w:ascii="Arial" w:eastAsia="Times New Roman" w:hAnsi="Arial" w:cs="Arial"/>
              <w:color w:val="00B0F0"/>
              <w:sz w:val="22"/>
            </w:rPr>
            <w:delText xml:space="preserve"> equation</w:delText>
          </w:r>
        </w:del>
      </w:ins>
      <w:ins w:id="540" w:author="Weiming An" w:date="2019-10-18T03:59:00Z">
        <w:del w:id="541" w:author="Microsoft Office User" w:date="2019-11-21T15:30:00Z">
          <w:r w:rsidDel="00A35D34">
            <w:rPr>
              <w:rFonts w:ascii="Arial" w:eastAsia="Times New Roman" w:hAnsi="Arial" w:cs="Arial"/>
              <w:color w:val="00B0F0"/>
              <w:sz w:val="22"/>
            </w:rPr>
            <w:delText xml:space="preserve"> (2)) and make sure it is much less tha</w:delText>
          </w:r>
        </w:del>
      </w:ins>
      <w:ins w:id="542" w:author="Weiming An" w:date="2019-10-18T04:02:00Z">
        <w:del w:id="543" w:author="Microsoft Office User" w:date="2019-11-21T15:30:00Z">
          <w:r w:rsidDel="00A35D34">
            <w:rPr>
              <w:rFonts w:ascii="Arial" w:eastAsia="Times New Roman" w:hAnsi="Arial" w:cs="Arial"/>
              <w:color w:val="00B0F0"/>
              <w:sz w:val="22"/>
            </w:rPr>
            <w:delText>n</w:delText>
          </w:r>
        </w:del>
      </w:ins>
      <w:ins w:id="544" w:author="Weiming An" w:date="2019-10-18T03:59:00Z">
        <w:del w:id="545" w:author="Microsoft Office User" w:date="2019-11-21T15:30:00Z">
          <w:r w:rsidDel="00A35D34">
            <w:rPr>
              <w:rFonts w:ascii="Arial" w:eastAsia="Times New Roman" w:hAnsi="Arial" w:cs="Arial"/>
              <w:color w:val="00B0F0"/>
              <w:sz w:val="22"/>
            </w:rPr>
            <w:delText xml:space="preserve"> 1 during t</w:delText>
          </w:r>
        </w:del>
      </w:ins>
      <w:ins w:id="546" w:author="Weiming An" w:date="2019-10-18T04:02:00Z">
        <w:del w:id="547" w:author="Microsoft Office User" w:date="2019-11-21T15:30:00Z">
          <w:r w:rsidDel="00A35D34">
            <w:rPr>
              <w:rFonts w:ascii="Arial" w:eastAsia="Times New Roman" w:hAnsi="Arial" w:cs="Arial"/>
              <w:color w:val="00B0F0"/>
              <w:sz w:val="22"/>
            </w:rPr>
            <w:delText>he</w:delText>
          </w:r>
        </w:del>
      </w:ins>
      <w:ins w:id="548" w:author="Weiming An" w:date="2019-10-18T03:59:00Z">
        <w:del w:id="549" w:author="Microsoft Office User" w:date="2019-11-21T15:30:00Z">
          <w:r w:rsidDel="00A35D34">
            <w:rPr>
              <w:rFonts w:ascii="Arial" w:eastAsia="Times New Roman" w:hAnsi="Arial" w:cs="Arial"/>
              <w:color w:val="00B0F0"/>
              <w:sz w:val="22"/>
            </w:rPr>
            <w:delText xml:space="preserve"> 70cm</w:delText>
          </w:r>
        </w:del>
      </w:ins>
      <w:ins w:id="550" w:author="Weiming An" w:date="2019-10-18T04:02:00Z">
        <w:del w:id="551" w:author="Microsoft Office User" w:date="2019-11-21T15:30:00Z">
          <w:r w:rsidDel="00A35D34">
            <w:rPr>
              <w:rFonts w:ascii="Arial" w:eastAsia="Times New Roman" w:hAnsi="Arial" w:cs="Arial"/>
              <w:color w:val="00B0F0"/>
              <w:sz w:val="22"/>
            </w:rPr>
            <w:delText xml:space="preserve"> long</w:delText>
          </w:r>
        </w:del>
      </w:ins>
      <w:ins w:id="552" w:author="Weiming An" w:date="2019-10-18T03:59:00Z">
        <w:del w:id="553" w:author="Microsoft Office User" w:date="2019-11-21T15:30:00Z">
          <w:r w:rsidDel="00A35D34">
            <w:rPr>
              <w:rFonts w:ascii="Arial" w:eastAsia="Times New Roman" w:hAnsi="Arial" w:cs="Arial"/>
              <w:color w:val="00B0F0"/>
              <w:sz w:val="22"/>
            </w:rPr>
            <w:delText xml:space="preserve"> plasma</w:delText>
          </w:r>
        </w:del>
      </w:ins>
      <w:ins w:id="554" w:author="Microsoft Office User" w:date="2019-11-21T12:12:00Z">
        <w:r w:rsidR="00ED7F70">
          <w:rPr>
            <w:rFonts w:ascii="Arial" w:eastAsia="Times New Roman" w:hAnsi="Arial" w:cs="Arial"/>
            <w:color w:val="00B0F0"/>
            <w:sz w:val="22"/>
          </w:rPr>
          <w:t>|</w:t>
        </w:r>
      </w:ins>
      <w:ins w:id="555" w:author="Microsoft Office User" w:date="2019-11-23T19:42:00Z">
        <w:r w:rsidR="004A61B1">
          <w:rPr>
            <w:rFonts w:ascii="Arial" w:eastAsia="Times New Roman" w:hAnsi="Arial" w:cs="Arial"/>
            <w:color w:val="00B0F0"/>
            <w:sz w:val="22"/>
          </w:rPr>
          <w:t>\</w:t>
        </w:r>
      </w:ins>
      <w:proofErr w:type="spellStart"/>
      <w:ins w:id="556" w:author="Microsoft Office User" w:date="2019-11-21T12:12:00Z">
        <w:r w:rsidR="00ED7F70">
          <w:rPr>
            <w:rFonts w:ascii="Arial" w:eastAsia="Times New Roman" w:hAnsi="Arial" w:cs="Arial"/>
            <w:color w:val="00B0F0"/>
            <w:sz w:val="22"/>
          </w:rPr>
          <w:t>alpha_m</w:t>
        </w:r>
        <w:proofErr w:type="spellEnd"/>
        <w:r w:rsidR="00ED7F70">
          <w:rPr>
            <w:rFonts w:ascii="Arial" w:eastAsia="Times New Roman" w:hAnsi="Arial" w:cs="Arial"/>
            <w:color w:val="00B0F0"/>
            <w:sz w:val="22"/>
          </w:rPr>
          <w:t>|</w:t>
        </w:r>
      </w:ins>
      <w:ins w:id="557" w:author="Microsoft Office User" w:date="2019-11-21T15:32:00Z">
        <w:r w:rsidR="00A35D34">
          <w:rPr>
            <w:rFonts w:ascii="Arial" w:eastAsia="Times New Roman" w:hAnsi="Arial" w:cs="Arial"/>
            <w:color w:val="00B0F0"/>
            <w:sz w:val="22"/>
          </w:rPr>
          <w:t>=</w:t>
        </w:r>
      </w:ins>
      <w:ins w:id="558" w:author="Microsoft Office User" w:date="2019-11-23T19:43:00Z">
        <w:r w:rsidR="00893480">
          <w:rPr>
            <w:rFonts w:ascii="Arial" w:eastAsia="Times New Roman" w:hAnsi="Arial" w:cs="Arial"/>
            <w:color w:val="00B0F0"/>
            <w:sz w:val="22"/>
          </w:rPr>
          <w:t>0</w:t>
        </w:r>
      </w:ins>
      <w:ins w:id="559" w:author="Microsoft Office User" w:date="2019-11-21T15:32:00Z">
        <w:r w:rsidR="00A35D34">
          <w:rPr>
            <w:rFonts w:ascii="Arial" w:eastAsia="Times New Roman" w:hAnsi="Arial" w:cs="Arial"/>
            <w:color w:val="00B0F0"/>
            <w:sz w:val="22"/>
          </w:rPr>
          <w:t xml:space="preserve">.24 at 5cm and </w:t>
        </w:r>
      </w:ins>
      <w:ins w:id="560" w:author="Microsoft Office User" w:date="2019-11-21T12:12:00Z">
        <w:r w:rsidR="00ED7F70">
          <w:rPr>
            <w:rFonts w:ascii="Arial" w:eastAsia="Times New Roman" w:hAnsi="Arial" w:cs="Arial"/>
            <w:color w:val="00B0F0"/>
            <w:sz w:val="22"/>
          </w:rPr>
          <w:t xml:space="preserve"> </w:t>
        </w:r>
      </w:ins>
      <w:ins w:id="561" w:author="Microsoft Office User" w:date="2019-11-21T12:13:00Z">
        <w:r w:rsidR="00183907">
          <w:rPr>
            <w:rFonts w:ascii="Arial" w:eastAsia="Times New Roman" w:hAnsi="Arial" w:cs="Arial"/>
            <w:color w:val="00B0F0"/>
            <w:sz w:val="22"/>
          </w:rPr>
          <w:t>0.</w:t>
        </w:r>
      </w:ins>
      <w:ins w:id="562" w:author="Microsoft Office User" w:date="2019-11-21T12:12:00Z">
        <w:r w:rsidR="00476D02">
          <w:rPr>
            <w:rFonts w:ascii="Arial" w:eastAsia="Times New Roman" w:hAnsi="Arial" w:cs="Arial"/>
            <w:color w:val="00B0F0"/>
            <w:sz w:val="22"/>
          </w:rPr>
          <w:t xml:space="preserve">56 </w:t>
        </w:r>
      </w:ins>
      <w:ins w:id="563" w:author="Microsoft Office User" w:date="2019-11-21T15:32:00Z">
        <w:r w:rsidR="00A35D34">
          <w:rPr>
            <w:rFonts w:ascii="Arial" w:eastAsia="Times New Roman" w:hAnsi="Arial" w:cs="Arial"/>
            <w:color w:val="00B0F0"/>
            <w:sz w:val="22"/>
          </w:rPr>
          <w:t xml:space="preserve">at </w:t>
        </w:r>
      </w:ins>
      <w:ins w:id="564" w:author="Microsoft Office User" w:date="2019-11-21T15:33:00Z">
        <w:r w:rsidR="00A35D34">
          <w:rPr>
            <w:rFonts w:ascii="Arial" w:eastAsia="Times New Roman" w:hAnsi="Arial" w:cs="Arial"/>
            <w:color w:val="00B0F0"/>
            <w:sz w:val="22"/>
          </w:rPr>
          <w:t xml:space="preserve">75cm respectively. </w:t>
        </w:r>
      </w:ins>
      <w:ins w:id="565" w:author="Microsoft Office User" w:date="2019-11-21T15:35:00Z">
        <w:r w:rsidR="00A35D34">
          <w:rPr>
            <w:rFonts w:ascii="Arial" w:eastAsia="Times New Roman" w:hAnsi="Arial" w:cs="Arial"/>
            <w:color w:val="00B0F0"/>
            <w:sz w:val="22"/>
          </w:rPr>
          <w:t xml:space="preserve">We clarified this in the text. </w:t>
        </w:r>
      </w:ins>
      <w:ins w:id="566" w:author="Microsoft Office User" w:date="2019-11-21T15:33:00Z">
        <w:r w:rsidR="00A35D34">
          <w:rPr>
            <w:rFonts w:ascii="Arial" w:eastAsia="Times New Roman" w:hAnsi="Arial" w:cs="Arial"/>
            <w:color w:val="00B0F0"/>
            <w:sz w:val="22"/>
          </w:rPr>
          <w:t xml:space="preserve">We do not expect the results to change if the entrance and exit are moved, but have not done a </w:t>
        </w:r>
      </w:ins>
      <w:ins w:id="567" w:author="Microsoft Office User" w:date="2019-11-21T15:34:00Z">
        <w:r w:rsidR="00A35D34">
          <w:rPr>
            <w:rFonts w:ascii="Arial" w:eastAsia="Times New Roman" w:hAnsi="Arial" w:cs="Arial"/>
            <w:color w:val="00B0F0"/>
            <w:sz w:val="22"/>
          </w:rPr>
          <w:t>detailed study of how the results agree with the adiabatic theory if |</w:t>
        </w:r>
      </w:ins>
      <w:ins w:id="568" w:author="Microsoft Office User" w:date="2019-11-22T08:43:00Z">
        <w:r w:rsidR="005C39D6">
          <w:rPr>
            <w:rFonts w:ascii="Arial" w:eastAsia="Times New Roman" w:hAnsi="Arial" w:cs="Arial"/>
            <w:color w:val="00B0F0"/>
            <w:sz w:val="22"/>
          </w:rPr>
          <w:t>\</w:t>
        </w:r>
      </w:ins>
      <w:proofErr w:type="spellStart"/>
      <w:ins w:id="569" w:author="Microsoft Office User" w:date="2019-11-21T15:34:00Z">
        <w:r w:rsidR="00A35D34">
          <w:rPr>
            <w:rFonts w:ascii="Arial" w:eastAsia="Times New Roman" w:hAnsi="Arial" w:cs="Arial"/>
            <w:color w:val="00B0F0"/>
            <w:sz w:val="22"/>
          </w:rPr>
          <w:t>alpha_m</w:t>
        </w:r>
        <w:proofErr w:type="spellEnd"/>
        <w:r w:rsidR="00A35D34">
          <w:rPr>
            <w:rFonts w:ascii="Arial" w:eastAsia="Times New Roman" w:hAnsi="Arial" w:cs="Arial"/>
            <w:color w:val="00B0F0"/>
            <w:sz w:val="22"/>
          </w:rPr>
          <w:t xml:space="preserve">| is closer to unity near the entrance or exit. We leave this for future work. </w:t>
        </w:r>
      </w:ins>
      <w:ins w:id="570" w:author="Weiming An" w:date="2019-10-18T03:59:00Z">
        <w:del w:id="571" w:author="Microsoft Office User" w:date="2019-11-21T15:33:00Z">
          <w:r w:rsidDel="00A35D34">
            <w:rPr>
              <w:rFonts w:ascii="Arial" w:eastAsia="Times New Roman" w:hAnsi="Arial" w:cs="Arial"/>
              <w:color w:val="00B0F0"/>
              <w:sz w:val="22"/>
            </w:rPr>
            <w:delText>.</w:delText>
          </w:r>
        </w:del>
      </w:ins>
      <w:ins w:id="572" w:author="Weiming An" w:date="2019-10-18T04:04:00Z">
        <w:r>
          <w:rPr>
            <w:rFonts w:ascii="Arial" w:eastAsia="Times New Roman" w:hAnsi="Arial" w:cs="Arial"/>
            <w:color w:val="00B0F0"/>
            <w:sz w:val="22"/>
          </w:rPr>
          <w:t xml:space="preserve"> </w:t>
        </w:r>
      </w:ins>
      <w:ins w:id="573" w:author="Microsoft Office User" w:date="2019-11-21T15:42:00Z">
        <w:r w:rsidR="00972B2B">
          <w:rPr>
            <w:rFonts w:ascii="Arial" w:eastAsia="Times New Roman" w:hAnsi="Arial" w:cs="Arial"/>
            <w:color w:val="00B0F0"/>
            <w:sz w:val="22"/>
          </w:rPr>
          <w:t xml:space="preserve">The non-adiabatic profile (full) is shown in figure 3a and it was used to generate the results in fig. 6. The adiabatic </w:t>
        </w:r>
      </w:ins>
      <w:ins w:id="574" w:author="Microsoft Office User" w:date="2019-11-21T15:43:00Z">
        <w:r w:rsidR="00972B2B">
          <w:rPr>
            <w:rFonts w:ascii="Arial" w:eastAsia="Times New Roman" w:hAnsi="Arial" w:cs="Arial"/>
            <w:color w:val="00B0F0"/>
            <w:sz w:val="22"/>
          </w:rPr>
          <w:t>profile (cut) is shown in figure 3b and it was used to generate the results in fig. 4.</w:t>
        </w:r>
      </w:ins>
      <w:ins w:id="575" w:author="Weiming An" w:date="2019-10-18T04:05:00Z">
        <w:del w:id="576" w:author="Microsoft Office User" w:date="2019-11-21T15:43:00Z">
          <w:r w:rsidDel="00972B2B">
            <w:rPr>
              <w:rFonts w:ascii="Arial" w:eastAsia="Times New Roman" w:hAnsi="Arial" w:cs="Arial"/>
              <w:color w:val="00B0F0"/>
              <w:sz w:val="22"/>
            </w:rPr>
            <w:delText xml:space="preserve">The cutoff will not affect the result as long as </w:delText>
          </w:r>
        </w:del>
      </w:ins>
      <w:ins w:id="577" w:author="Weiming An" w:date="2019-10-18T04:06:00Z">
        <w:del w:id="578" w:author="Microsoft Office User" w:date="2019-11-21T15:43:00Z">
          <w:r w:rsidDel="00972B2B">
            <w:rPr>
              <w:rFonts w:ascii="Arial" w:eastAsia="Times New Roman" w:hAnsi="Arial" w:cs="Arial"/>
              <w:color w:val="00B0F0"/>
              <w:sz w:val="22"/>
            </w:rPr>
            <w:delText xml:space="preserve">the remaining plasma density profile satisfies the adiabatic condition. For the </w:delText>
          </w:r>
        </w:del>
      </w:ins>
      <w:ins w:id="579" w:author="Weiming An" w:date="2019-10-18T04:07:00Z">
        <w:del w:id="580" w:author="Microsoft Office User" w:date="2019-11-21T15:43:00Z">
          <w:r w:rsidDel="00972B2B">
            <w:rPr>
              <w:rFonts w:ascii="Arial" w:eastAsia="Times New Roman" w:hAnsi="Arial" w:cs="Arial"/>
              <w:color w:val="00B0F0"/>
              <w:sz w:val="22"/>
            </w:rPr>
            <w:delText>plasma density profile used in the manuscript, the non-adiabatic part is about xxx cm long.</w:delText>
          </w:r>
        </w:del>
      </w:ins>
      <w:ins w:id="581" w:author="Weiming An" w:date="2019-10-18T04:10:00Z">
        <w:del w:id="582" w:author="Microsoft Office User" w:date="2019-11-21T15:43:00Z">
          <w:r w:rsidR="007B5E2B" w:rsidDel="00972B2B">
            <w:rPr>
              <w:rFonts w:ascii="Arial" w:eastAsia="Times New Roman" w:hAnsi="Arial" w:cs="Arial"/>
              <w:color w:val="00B0F0"/>
              <w:sz w:val="22"/>
            </w:rPr>
            <w:delText xml:space="preserve"> We only do the density cutoff in the simulations for Fig 3</w:delText>
          </w:r>
        </w:del>
      </w:ins>
      <w:ins w:id="583" w:author="Weiming An" w:date="2019-10-18T04:11:00Z">
        <w:del w:id="584" w:author="Microsoft Office User" w:date="2019-11-21T15:43:00Z">
          <w:r w:rsidR="007B5E2B" w:rsidDel="00972B2B">
            <w:rPr>
              <w:rFonts w:ascii="Arial" w:eastAsia="Times New Roman" w:hAnsi="Arial" w:cs="Arial"/>
              <w:color w:val="00B0F0"/>
              <w:sz w:val="22"/>
            </w:rPr>
            <w:delText xml:space="preserve"> (and 4?)</w:delText>
          </w:r>
        </w:del>
      </w:ins>
      <w:ins w:id="585" w:author="Weiming An" w:date="2019-10-18T04:10:00Z">
        <w:del w:id="586" w:author="Microsoft Office User" w:date="2019-11-21T15:43:00Z">
          <w:r w:rsidR="007B5E2B" w:rsidDel="00972B2B">
            <w:rPr>
              <w:rFonts w:ascii="Arial" w:eastAsia="Times New Roman" w:hAnsi="Arial" w:cs="Arial"/>
              <w:color w:val="00B0F0"/>
              <w:sz w:val="22"/>
            </w:rPr>
            <w:delText>.</w:delText>
          </w:r>
        </w:del>
      </w:ins>
      <w:ins w:id="587" w:author="Weiming An" w:date="2019-10-18T04:12:00Z">
        <w:del w:id="588" w:author="Microsoft Office User" w:date="2019-11-21T15:43:00Z">
          <w:r w:rsidR="007B5E2B" w:rsidDel="00972B2B">
            <w:rPr>
              <w:rFonts w:ascii="Arial" w:eastAsia="Times New Roman" w:hAnsi="Arial" w:cs="Arial"/>
              <w:color w:val="00B0F0"/>
              <w:sz w:val="22"/>
            </w:rPr>
            <w:delText xml:space="preserve"> </w:delText>
          </w:r>
        </w:del>
      </w:ins>
      <w:ins w:id="589" w:author="Weiming An" w:date="2019-10-18T04:13:00Z">
        <w:del w:id="590" w:author="Microsoft Office User" w:date="2019-11-21T15:43:00Z">
          <w:r w:rsidR="007B5E2B" w:rsidDel="00972B2B">
            <w:rPr>
              <w:rFonts w:ascii="Arial" w:eastAsia="Times New Roman" w:hAnsi="Arial" w:cs="Arial"/>
              <w:color w:val="00B0F0"/>
              <w:sz w:val="22"/>
            </w:rPr>
            <w:delText>For Fig 6, we include the nonadiabatic part in the density profile.</w:delText>
          </w:r>
        </w:del>
      </w:ins>
      <w:ins w:id="591" w:author="Weiming An" w:date="2019-10-18T04:11:00Z">
        <w:r w:rsidR="007B5E2B">
          <w:rPr>
            <w:rFonts w:ascii="Arial" w:eastAsia="Times New Roman" w:hAnsi="Arial" w:cs="Arial"/>
            <w:color w:val="00B0F0"/>
            <w:sz w:val="22"/>
          </w:rPr>
          <w:t xml:space="preserve"> </w:t>
        </w:r>
      </w:ins>
    </w:p>
    <w:p w:rsidR="00972B2B" w:rsidRDefault="00972B2B" w:rsidP="002C0969">
      <w:pPr>
        <w:spacing w:before="120" w:after="100"/>
        <w:ind w:right="960"/>
        <w:rPr>
          <w:ins w:id="592" w:author="Weiming An" w:date="2019-10-18T03:59:00Z"/>
          <w:rFonts w:ascii="Arial" w:eastAsia="Times New Roman" w:hAnsi="Arial" w:cs="Arial"/>
          <w:color w:val="00B0F0"/>
          <w:sz w:val="22"/>
        </w:rPr>
      </w:pPr>
    </w:p>
    <w:p w:rsidR="00B1608C" w:rsidDel="00972B2B" w:rsidRDefault="00B1608C" w:rsidP="00B1608C">
      <w:pPr>
        <w:spacing w:before="120" w:after="100"/>
        <w:ind w:right="960"/>
        <w:rPr>
          <w:ins w:id="593" w:author="Weiming An" w:date="2019-10-18T03:59:00Z"/>
          <w:del w:id="594" w:author="Microsoft Office User" w:date="2019-11-21T15:44:00Z"/>
          <w:rFonts w:ascii="Arial" w:eastAsia="Times New Roman" w:hAnsi="Arial" w:cs="Arial"/>
          <w:color w:val="00B0F0"/>
          <w:sz w:val="22"/>
        </w:rPr>
      </w:pPr>
    </w:p>
    <w:p w:rsidR="002C0969" w:rsidDel="00972B2B" w:rsidRDefault="002C0969" w:rsidP="00B1608C">
      <w:pPr>
        <w:spacing w:before="120" w:after="100"/>
        <w:ind w:right="960"/>
        <w:rPr>
          <w:del w:id="595" w:author="Microsoft Office User" w:date="2019-11-21T15:44:00Z"/>
          <w:rFonts w:ascii="Arial" w:eastAsia="Times New Roman" w:hAnsi="Arial" w:cs="Arial"/>
          <w:color w:val="00B0F0"/>
          <w:sz w:val="22"/>
        </w:rPr>
      </w:pPr>
      <w:ins w:id="596" w:author="Weiming An" w:date="2019-10-18T04:02:00Z">
        <w:del w:id="597" w:author="Microsoft Office User" w:date="2019-11-21T15:44:00Z">
          <w:r w:rsidDel="00972B2B">
            <w:rPr>
              <w:rFonts w:ascii="Arial" w:eastAsia="Times New Roman" w:hAnsi="Arial" w:cs="Arial"/>
              <w:color w:val="00B0F0"/>
              <w:sz w:val="22"/>
            </w:rPr>
            <w:delText>Yujian’s original response:</w:delText>
          </w:r>
        </w:del>
      </w:ins>
    </w:p>
    <w:p w:rsidR="00B1608C" w:rsidDel="00972B2B" w:rsidRDefault="00B1608C" w:rsidP="00B1608C">
      <w:pPr>
        <w:spacing w:before="120" w:after="100"/>
        <w:ind w:right="960"/>
        <w:rPr>
          <w:del w:id="598" w:author="Microsoft Office User" w:date="2019-11-21T15:44:00Z"/>
          <w:rFonts w:ascii="Arial" w:eastAsia="Times New Roman" w:hAnsi="Arial" w:cs="Arial"/>
          <w:color w:val="00B0F0"/>
          <w:sz w:val="22"/>
        </w:rPr>
      </w:pPr>
      <w:del w:id="599" w:author="Microsoft Office User" w:date="2019-11-21T15:44:00Z">
        <w:r w:rsidDel="00972B2B">
          <w:rPr>
            <w:rFonts w:ascii="Arial" w:eastAsia="Times New Roman" w:hAnsi="Arial" w:cs="Arial"/>
            <w:color w:val="FF0000"/>
            <w:sz w:val="22"/>
          </w:rPr>
          <w:delText>(</w:delText>
        </w:r>
        <w:r w:rsidRPr="001570EA" w:rsidDel="00972B2B">
          <w:rPr>
            <w:rFonts w:ascii="Arial" w:eastAsia="Times New Roman" w:hAnsi="Arial" w:cs="Arial"/>
            <w:color w:val="FF0000"/>
            <w:sz w:val="22"/>
          </w:rPr>
          <w:delText>How exactly was this done?</w:delText>
        </w:r>
        <w:r w:rsidDel="00972B2B">
          <w:rPr>
            <w:rFonts w:ascii="Arial" w:eastAsia="Times New Roman" w:hAnsi="Arial" w:cs="Arial"/>
            <w:color w:val="FF0000"/>
            <w:sz w:val="22"/>
          </w:rPr>
          <w:delText>)</w:delText>
        </w:r>
      </w:del>
    </w:p>
    <w:p w:rsidR="00B1608C" w:rsidDel="00972B2B" w:rsidRDefault="00B1608C" w:rsidP="00B1608C">
      <w:pPr>
        <w:spacing w:before="120" w:after="100"/>
        <w:ind w:right="960"/>
        <w:rPr>
          <w:del w:id="600" w:author="Microsoft Office User" w:date="2019-11-21T15:44:00Z"/>
          <w:rFonts w:ascii="Arial" w:eastAsia="Times New Roman" w:hAnsi="Arial" w:cs="Arial"/>
          <w:color w:val="00B0F0"/>
          <w:sz w:val="22"/>
        </w:rPr>
      </w:pPr>
      <w:del w:id="601" w:author="Microsoft Office User" w:date="2019-11-21T15:44:00Z">
        <w:r w:rsidRPr="00253E1A" w:rsidDel="00972B2B">
          <w:rPr>
            <w:rFonts w:ascii="Arial" w:eastAsia="Times New Roman" w:hAnsi="Arial" w:cs="Arial"/>
            <w:color w:val="00B0F0"/>
            <w:sz w:val="22"/>
          </w:rPr>
          <w:delText xml:space="preserve">By ‘by cutting the “non-adiabatic” tail at the entrance and exit’, I simply mean only use the middle </w:delText>
        </w:r>
        <w:r w:rsidDel="00972B2B">
          <w:rPr>
            <w:rFonts w:ascii="Arial" w:eastAsia="Times New Roman" w:hAnsi="Arial" w:cs="Arial"/>
            <w:color w:val="00B0F0"/>
            <w:sz w:val="22"/>
          </w:rPr>
          <w:delText xml:space="preserve">70cm </w:delText>
        </w:r>
        <w:r w:rsidRPr="00253E1A" w:rsidDel="00972B2B">
          <w:rPr>
            <w:rFonts w:ascii="Arial" w:eastAsia="Times New Roman" w:hAnsi="Arial" w:cs="Arial"/>
            <w:color w:val="00B0F0"/>
            <w:sz w:val="22"/>
          </w:rPr>
          <w:delText xml:space="preserve">part of the plasma density profile in the QuickPIC simulation. </w:delText>
        </w:r>
        <w:r w:rsidDel="00972B2B">
          <w:rPr>
            <w:rFonts w:ascii="Arial" w:eastAsia="Times New Roman" w:hAnsi="Arial" w:cs="Arial"/>
            <w:color w:val="00B0F0"/>
            <w:sz w:val="22"/>
          </w:rPr>
          <w:delText>I numerically calculate the adiabatic factor (The left hand side of (2)) and make sure it is much less that 1 in during this 70cm plasma.</w:delText>
        </w:r>
      </w:del>
    </w:p>
    <w:p w:rsidR="00B1608C" w:rsidDel="00972B2B" w:rsidRDefault="00B1608C" w:rsidP="00B1608C">
      <w:pPr>
        <w:spacing w:before="120" w:after="100"/>
        <w:ind w:right="960"/>
        <w:rPr>
          <w:del w:id="602" w:author="Microsoft Office User" w:date="2019-11-21T15:44:00Z"/>
          <w:rFonts w:ascii="Arial" w:eastAsia="Times New Roman" w:hAnsi="Arial" w:cs="Arial"/>
          <w:color w:val="FF0000"/>
          <w:sz w:val="22"/>
        </w:rPr>
      </w:pPr>
      <w:del w:id="603" w:author="Microsoft Office User" w:date="2019-11-21T15:44:00Z">
        <w:r w:rsidDel="00972B2B">
          <w:rPr>
            <w:rFonts w:ascii="Arial" w:eastAsia="Times New Roman" w:hAnsi="Arial" w:cs="Arial"/>
            <w:color w:val="FF0000"/>
            <w:sz w:val="22"/>
          </w:rPr>
          <w:delText>(</w:delText>
        </w:r>
        <w:r w:rsidRPr="001570EA" w:rsidDel="00972B2B">
          <w:rPr>
            <w:rFonts w:ascii="Arial" w:eastAsia="Times New Roman" w:hAnsi="Arial" w:cs="Arial"/>
            <w:color w:val="FF0000"/>
            <w:sz w:val="22"/>
          </w:rPr>
          <w:delText>How sensitive are the results to the exact location of the cut?</w:delText>
        </w:r>
        <w:r w:rsidRPr="00FF18A1" w:rsidDel="00972B2B">
          <w:rPr>
            <w:rFonts w:ascii="Arial" w:eastAsia="Times New Roman" w:hAnsi="Arial" w:cs="Arial"/>
            <w:color w:val="FF0000"/>
            <w:sz w:val="22"/>
          </w:rPr>
          <w:delText xml:space="preserve"> </w:delText>
        </w:r>
        <w:r w:rsidRPr="001570EA" w:rsidDel="00972B2B">
          <w:rPr>
            <w:rFonts w:ascii="Arial" w:eastAsia="Times New Roman" w:hAnsi="Arial" w:cs="Arial"/>
            <w:color w:val="FF0000"/>
            <w:sz w:val="22"/>
          </w:rPr>
          <w:delText>Making the cut at, let's say, +/-1 cm from the chosen position does it change the results significantly?</w:delText>
        </w:r>
        <w:r w:rsidDel="00972B2B">
          <w:rPr>
            <w:rFonts w:ascii="Arial" w:eastAsia="Times New Roman" w:hAnsi="Arial" w:cs="Arial"/>
            <w:color w:val="FF0000"/>
            <w:sz w:val="22"/>
          </w:rPr>
          <w:delText>)</w:delText>
        </w:r>
      </w:del>
    </w:p>
    <w:p w:rsidR="00B1608C" w:rsidDel="00972B2B" w:rsidRDefault="00B1608C" w:rsidP="00B1608C">
      <w:pPr>
        <w:spacing w:before="120" w:after="100"/>
        <w:ind w:right="960"/>
        <w:rPr>
          <w:del w:id="604" w:author="Microsoft Office User" w:date="2019-11-21T15:44:00Z"/>
          <w:rFonts w:ascii="Arial" w:eastAsia="Times New Roman" w:hAnsi="Arial" w:cs="Arial"/>
          <w:color w:val="00B0F0"/>
          <w:sz w:val="22"/>
        </w:rPr>
      </w:pPr>
      <w:del w:id="605" w:author="Microsoft Office User" w:date="2019-11-21T15:44:00Z">
        <w:r w:rsidDel="00972B2B">
          <w:rPr>
            <w:rFonts w:ascii="Arial" w:eastAsia="Times New Roman" w:hAnsi="Arial" w:cs="Arial"/>
            <w:color w:val="00B0F0"/>
            <w:sz w:val="22"/>
          </w:rPr>
          <w:delText xml:space="preserve">If the ‘results’ means the agreement between the analytical expression and the simulation results, I believe the results will not be sensitive the exact location of the cut as long as the remaining plasma density profile satisfies the adiabatic condition, although I admit that I did not try other cuts for the original plasma density profile. </w:delText>
        </w:r>
      </w:del>
    </w:p>
    <w:p w:rsidR="00B1608C" w:rsidDel="00972B2B" w:rsidRDefault="00B1608C" w:rsidP="00B1608C">
      <w:pPr>
        <w:spacing w:before="120" w:after="100"/>
        <w:ind w:right="960"/>
        <w:rPr>
          <w:del w:id="606" w:author="Microsoft Office User" w:date="2019-11-21T15:44:00Z"/>
          <w:rFonts w:ascii="Arial" w:eastAsia="Times New Roman" w:hAnsi="Arial" w:cs="Arial"/>
          <w:color w:val="00B0F0"/>
          <w:sz w:val="22"/>
        </w:rPr>
      </w:pPr>
      <w:del w:id="607" w:author="Microsoft Office User" w:date="2019-11-21T15:44:00Z">
        <w:r w:rsidDel="00972B2B">
          <w:rPr>
            <w:rFonts w:ascii="Arial" w:eastAsia="Times New Roman" w:hAnsi="Arial" w:cs="Arial"/>
            <w:color w:val="00B0F0"/>
            <w:sz w:val="22"/>
          </w:rPr>
          <w:delText xml:space="preserve">My point here is just to choose a specific plasma density profile that is close to the profile in the proposed FACET II experiment, and use it to verify the validity of the analytical expression. I have to cut the non-adiabatic part because the theory assumes an adiabatic plasma profile. </w:delText>
        </w:r>
      </w:del>
    </w:p>
    <w:p w:rsidR="00B1608C" w:rsidDel="00972B2B" w:rsidRDefault="00B1608C" w:rsidP="00B1608C">
      <w:pPr>
        <w:spacing w:before="120" w:after="100"/>
        <w:ind w:right="960"/>
        <w:rPr>
          <w:del w:id="608" w:author="Microsoft Office User" w:date="2019-11-21T15:44:00Z"/>
          <w:rFonts w:ascii="Arial" w:eastAsia="Times New Roman" w:hAnsi="Arial" w:cs="Arial"/>
          <w:color w:val="FF0000"/>
          <w:sz w:val="22"/>
        </w:rPr>
      </w:pPr>
      <w:del w:id="609" w:author="Microsoft Office User" w:date="2019-11-21T15:44:00Z">
        <w:r w:rsidDel="00972B2B">
          <w:rPr>
            <w:rFonts w:ascii="Arial" w:eastAsia="Times New Roman" w:hAnsi="Arial" w:cs="Arial"/>
            <w:color w:val="FF0000"/>
            <w:sz w:val="22"/>
          </w:rPr>
          <w:delText>(</w:delText>
        </w:r>
        <w:r w:rsidRPr="001570EA" w:rsidDel="00972B2B">
          <w:rPr>
            <w:rFonts w:ascii="Arial" w:eastAsia="Times New Roman" w:hAnsi="Arial" w:cs="Arial"/>
            <w:color w:val="FF0000"/>
            <w:sz w:val="22"/>
          </w:rPr>
          <w:delText>Was the non adiabatic part of the profile considered in the QuickPIC simulation (Fig. 3)</w:delText>
        </w:r>
        <w:r w:rsidDel="00972B2B">
          <w:rPr>
            <w:rFonts w:ascii="Arial" w:eastAsia="Times New Roman" w:hAnsi="Arial" w:cs="Arial"/>
            <w:color w:val="FF0000"/>
            <w:sz w:val="22"/>
          </w:rPr>
          <w:delText>?)</w:delText>
        </w:r>
      </w:del>
    </w:p>
    <w:p w:rsidR="00B1608C" w:rsidDel="00972B2B" w:rsidRDefault="00B1608C" w:rsidP="00B1608C">
      <w:pPr>
        <w:spacing w:before="120" w:after="100"/>
        <w:ind w:right="960"/>
        <w:rPr>
          <w:del w:id="610" w:author="Microsoft Office User" w:date="2019-11-21T15:44:00Z"/>
          <w:rFonts w:ascii="Arial" w:eastAsia="Times New Roman" w:hAnsi="Arial" w:cs="Arial"/>
          <w:color w:val="00B0F0"/>
          <w:sz w:val="22"/>
        </w:rPr>
      </w:pPr>
      <w:del w:id="611" w:author="Microsoft Office User" w:date="2019-11-21T15:44:00Z">
        <w:r w:rsidDel="00972B2B">
          <w:rPr>
            <w:rFonts w:ascii="Arial" w:eastAsia="Times New Roman" w:hAnsi="Arial" w:cs="Arial"/>
            <w:color w:val="00B0F0"/>
            <w:sz w:val="22"/>
          </w:rPr>
          <w:delText xml:space="preserve">In Fig. 3 I did not </w:delText>
        </w:r>
        <w:r w:rsidRPr="007D661D" w:rsidDel="00972B2B">
          <w:rPr>
            <w:rFonts w:ascii="Arial" w:eastAsia="Times New Roman" w:hAnsi="Arial" w:cs="Arial"/>
            <w:color w:val="00B0F0"/>
            <w:sz w:val="22"/>
          </w:rPr>
          <w:delText>consider the non adiabatic part</w:delText>
        </w:r>
        <w:r w:rsidDel="00972B2B">
          <w:rPr>
            <w:rFonts w:ascii="Arial" w:eastAsia="Times New Roman" w:hAnsi="Arial" w:cs="Arial"/>
            <w:color w:val="00B0F0"/>
            <w:sz w:val="22"/>
          </w:rPr>
          <w:delText xml:space="preserve">, because I want everything in the simulation to satisfy the assumptions in the theory part. </w:delText>
        </w:r>
      </w:del>
    </w:p>
    <w:p w:rsidR="00B1608C" w:rsidDel="00972B2B" w:rsidRDefault="00B1608C" w:rsidP="00B1608C">
      <w:pPr>
        <w:spacing w:before="120" w:after="100"/>
        <w:ind w:right="960"/>
        <w:rPr>
          <w:del w:id="612" w:author="Microsoft Office User" w:date="2019-11-21T15:44:00Z"/>
          <w:rFonts w:ascii="Arial" w:eastAsia="Times New Roman" w:hAnsi="Arial" w:cs="Arial"/>
          <w:color w:val="00B0F0"/>
          <w:sz w:val="22"/>
        </w:rPr>
      </w:pPr>
      <w:del w:id="613" w:author="Microsoft Office User" w:date="2019-11-21T15:44:00Z">
        <w:r w:rsidDel="00972B2B">
          <w:rPr>
            <w:rFonts w:ascii="Arial" w:eastAsia="Times New Roman" w:hAnsi="Arial" w:cs="Arial"/>
            <w:color w:val="00B0F0"/>
            <w:sz w:val="22"/>
          </w:rPr>
          <w:delText xml:space="preserve">However, in the later part of this section(Fig. 6), I used the whole plasma density profile (with </w:delText>
        </w:r>
        <w:r w:rsidRPr="007D661D" w:rsidDel="00972B2B">
          <w:rPr>
            <w:rFonts w:ascii="Arial" w:eastAsia="Times New Roman" w:hAnsi="Arial" w:cs="Arial"/>
            <w:color w:val="00B0F0"/>
            <w:sz w:val="22"/>
          </w:rPr>
          <w:delText>the non adiabatic part</w:delText>
        </w:r>
        <w:r w:rsidDel="00972B2B">
          <w:rPr>
            <w:rFonts w:ascii="Arial" w:eastAsia="Times New Roman" w:hAnsi="Arial" w:cs="Arial"/>
            <w:color w:val="00B0F0"/>
            <w:sz w:val="22"/>
          </w:rPr>
          <w:delText xml:space="preserve">). So although I did not consider the </w:delText>
        </w:r>
        <w:r w:rsidRPr="007D661D" w:rsidDel="00972B2B">
          <w:rPr>
            <w:rFonts w:ascii="Arial" w:eastAsia="Times New Roman" w:hAnsi="Arial" w:cs="Arial"/>
            <w:color w:val="00B0F0"/>
            <w:sz w:val="22"/>
          </w:rPr>
          <w:delText>non adiabatic part</w:delText>
        </w:r>
        <w:r w:rsidDel="00972B2B">
          <w:rPr>
            <w:rFonts w:ascii="Arial" w:eastAsia="Times New Roman" w:hAnsi="Arial" w:cs="Arial"/>
            <w:color w:val="00B0F0"/>
            <w:sz w:val="22"/>
          </w:rPr>
          <w:delText xml:space="preserve"> in Fig. 3, I considered in the later part of the paper.</w:delText>
        </w:r>
      </w:del>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 xml:space="preserve">Equation (20) </w:t>
      </w:r>
      <w:ins w:id="614" w:author="Microsoft Office User" w:date="2019-11-23T20:24:00Z">
        <w:r w:rsidR="00545422">
          <w:rPr>
            <w:rFonts w:ascii="Arial" w:eastAsia="Times New Roman" w:hAnsi="Arial" w:cs="Arial"/>
            <w:color w:val="FF0000"/>
            <w:sz w:val="22"/>
          </w:rPr>
          <w:t>(now it is Equation (24))</w:t>
        </w:r>
      </w:ins>
      <w:r w:rsidRPr="001570EA">
        <w:rPr>
          <w:rFonts w:ascii="Arial" w:eastAsia="Times New Roman" w:hAnsi="Arial" w:cs="Arial"/>
          <w:color w:val="FF0000"/>
          <w:sz w:val="22"/>
        </w:rPr>
        <w:t>is not justified nor derived anywhere in the text. </w:t>
      </w:r>
      <w:r w:rsidRPr="001570EA">
        <w:rPr>
          <w:rFonts w:ascii="Arial" w:eastAsia="Times New Roman" w:hAnsi="Arial" w:cs="Arial"/>
          <w:color w:val="FF0000"/>
          <w:sz w:val="22"/>
        </w:rPr>
        <w:br/>
      </w:r>
    </w:p>
    <w:p w:rsidR="00B1608C" w:rsidRPr="00873675" w:rsidRDefault="00160A66" w:rsidP="00873675">
      <w:pPr>
        <w:spacing w:before="120" w:after="100"/>
        <w:ind w:right="960"/>
        <w:rPr>
          <w:rFonts w:ascii="Arial" w:eastAsia="Times New Roman" w:hAnsi="Arial" w:cs="Arial"/>
          <w:color w:val="808080" w:themeColor="background1" w:themeShade="80"/>
          <w:sz w:val="22"/>
        </w:rPr>
      </w:pPr>
      <w:proofErr w:type="spellStart"/>
      <w:ins w:id="615" w:author="Weiming An" w:date="2019-10-18T04:13:00Z">
        <w:r>
          <w:rPr>
            <w:rFonts w:ascii="Arial" w:eastAsia="Times New Roman" w:hAnsi="Arial" w:cs="Arial"/>
            <w:color w:val="808080" w:themeColor="background1" w:themeShade="80"/>
            <w:sz w:val="22"/>
          </w:rPr>
          <w:t>Anwser</w:t>
        </w:r>
        <w:proofErr w:type="spellEnd"/>
        <w:r>
          <w:rPr>
            <w:rFonts w:ascii="Arial" w:eastAsia="Times New Roman" w:hAnsi="Arial" w:cs="Arial"/>
            <w:color w:val="808080" w:themeColor="background1" w:themeShade="80"/>
            <w:sz w:val="22"/>
          </w:rPr>
          <w:t>: We have</w:t>
        </w:r>
      </w:ins>
      <w:del w:id="616" w:author="Weiming An" w:date="2019-10-18T04:13:00Z">
        <w:r w:rsidR="00B1608C" w:rsidRPr="00873675" w:rsidDel="00160A66">
          <w:rPr>
            <w:rFonts w:ascii="Arial" w:eastAsia="Times New Roman" w:hAnsi="Arial" w:cs="Arial"/>
            <w:color w:val="808080" w:themeColor="background1" w:themeShade="80"/>
            <w:sz w:val="22"/>
          </w:rPr>
          <w:delText>I</w:delText>
        </w:r>
      </w:del>
      <w:r w:rsidR="00B1608C" w:rsidRPr="00873675">
        <w:rPr>
          <w:rFonts w:ascii="Arial" w:eastAsia="Times New Roman" w:hAnsi="Arial" w:cs="Arial"/>
          <w:color w:val="808080" w:themeColor="background1" w:themeShade="80"/>
          <w:sz w:val="22"/>
        </w:rPr>
        <w:t xml:space="preserve"> </w:t>
      </w:r>
      <w:r w:rsidR="00873675" w:rsidRPr="00873675">
        <w:rPr>
          <w:rFonts w:ascii="Arial" w:eastAsia="Times New Roman" w:hAnsi="Arial" w:cs="Arial"/>
          <w:color w:val="808080" w:themeColor="background1" w:themeShade="80"/>
          <w:sz w:val="22"/>
        </w:rPr>
        <w:t>added the derivation in the appendix</w:t>
      </w:r>
      <w:ins w:id="617" w:author="Weiming An" w:date="2019-10-18T04:14:00Z">
        <w:r w:rsidR="00256E74">
          <w:rPr>
            <w:rFonts w:ascii="Arial" w:eastAsia="Times New Roman" w:hAnsi="Arial" w:cs="Arial"/>
            <w:color w:val="808080" w:themeColor="background1" w:themeShade="80"/>
            <w:sz w:val="22"/>
          </w:rPr>
          <w:t>.</w:t>
        </w:r>
      </w:ins>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 xml:space="preserve">Why are the Twiss parameters in Eq. (19) </w:t>
      </w:r>
      <w:ins w:id="618" w:author="Microsoft Office User" w:date="2019-11-23T20:25:00Z">
        <w:r w:rsidR="00545422">
          <w:rPr>
            <w:rFonts w:ascii="Arial" w:eastAsia="Times New Roman" w:hAnsi="Arial" w:cs="Arial"/>
            <w:color w:val="FF0000"/>
            <w:sz w:val="22"/>
          </w:rPr>
          <w:t>(now it is Equation (23))</w:t>
        </w:r>
        <w:r w:rsidR="00545422" w:rsidRPr="001570EA">
          <w:rPr>
            <w:rFonts w:ascii="Arial" w:eastAsia="Times New Roman" w:hAnsi="Arial" w:cs="Arial"/>
            <w:color w:val="FF0000"/>
            <w:sz w:val="22"/>
          </w:rPr>
          <w:t xml:space="preserve"> </w:t>
        </w:r>
      </w:ins>
      <w:r w:rsidRPr="001570EA">
        <w:rPr>
          <w:rFonts w:ascii="Arial" w:eastAsia="Times New Roman" w:hAnsi="Arial" w:cs="Arial"/>
          <w:color w:val="FF0000"/>
          <w:sz w:val="22"/>
        </w:rPr>
        <w:t>[Sec. IV] different from the </w:t>
      </w:r>
      <w:del w:id="619" w:author="Microsoft Office User" w:date="2019-11-23T20:25:00Z">
        <w:r w:rsidRPr="001570EA" w:rsidDel="00545422">
          <w:rPr>
            <w:rFonts w:ascii="Arial" w:eastAsia="Times New Roman" w:hAnsi="Arial" w:cs="Arial"/>
            <w:color w:val="FF0000"/>
            <w:sz w:val="22"/>
          </w:rPr>
          <w:br/>
        </w:r>
      </w:del>
      <w:r w:rsidRPr="001570EA">
        <w:rPr>
          <w:rFonts w:ascii="Arial" w:eastAsia="Times New Roman" w:hAnsi="Arial" w:cs="Arial"/>
          <w:color w:val="FF0000"/>
          <w:sz w:val="22"/>
        </w:rPr>
        <w:t>ones given at the end of Sec. III (the density profile and witness </w:t>
      </w:r>
      <w:r w:rsidRPr="001570EA">
        <w:rPr>
          <w:rFonts w:ascii="Arial" w:eastAsia="Times New Roman" w:hAnsi="Arial" w:cs="Arial"/>
          <w:color w:val="FF0000"/>
          <w:sz w:val="22"/>
        </w:rPr>
        <w:br/>
        <w:t>beam parameters seem the same in both sections)? In general more </w:t>
      </w:r>
      <w:r w:rsidRPr="001570EA">
        <w:rPr>
          <w:rFonts w:ascii="Arial" w:eastAsia="Times New Roman" w:hAnsi="Arial" w:cs="Arial"/>
          <w:color w:val="FF0000"/>
          <w:sz w:val="22"/>
        </w:rPr>
        <w:br/>
        <w:t>clarity on the way parameters are chosen would be greatly appreciated. </w:t>
      </w:r>
      <w:r w:rsidRPr="001570EA">
        <w:rPr>
          <w:rFonts w:ascii="Arial" w:eastAsia="Times New Roman" w:hAnsi="Arial" w:cs="Arial"/>
          <w:color w:val="FF0000"/>
          <w:sz w:val="22"/>
        </w:rPr>
        <w:br/>
      </w:r>
    </w:p>
    <w:p w:rsidR="00972B2B" w:rsidRDefault="0012753A" w:rsidP="00B1608C">
      <w:pPr>
        <w:pStyle w:val="NormalWeb"/>
        <w:rPr>
          <w:ins w:id="620" w:author="Microsoft Office User" w:date="2019-11-21T15:45:00Z"/>
          <w:rFonts w:ascii="Arial" w:hAnsi="Arial" w:cs="Arial"/>
          <w:color w:val="808080" w:themeColor="background1" w:themeShade="80"/>
          <w:sz w:val="22"/>
        </w:rPr>
      </w:pPr>
      <w:ins w:id="621" w:author="Weiming An" w:date="2019-10-18T04:14:00Z">
        <w:r>
          <w:rPr>
            <w:rFonts w:ascii="Arial" w:hAnsi="Arial" w:cs="Arial"/>
            <w:color w:val="808080" w:themeColor="background1" w:themeShade="80"/>
            <w:sz w:val="22"/>
          </w:rPr>
          <w:t xml:space="preserve">Answer: </w:t>
        </w:r>
      </w:ins>
      <w:ins w:id="622" w:author="Microsoft Office User" w:date="2019-11-21T15:46:00Z">
        <w:r w:rsidR="00972B2B">
          <w:rPr>
            <w:rFonts w:ascii="Arial" w:hAnsi="Arial" w:cs="Arial"/>
            <w:color w:val="808080" w:themeColor="background1" w:themeShade="80"/>
            <w:sz w:val="22"/>
          </w:rPr>
          <w:t>The difference is that the valu</w:t>
        </w:r>
      </w:ins>
      <w:ins w:id="623" w:author="Microsoft Office User" w:date="2019-11-21T15:47:00Z">
        <w:r w:rsidR="00972B2B">
          <w:rPr>
            <w:rFonts w:ascii="Arial" w:hAnsi="Arial" w:cs="Arial"/>
            <w:color w:val="808080" w:themeColor="background1" w:themeShade="80"/>
            <w:sz w:val="22"/>
          </w:rPr>
          <w:t>es in Eq. 19 are th</w:t>
        </w:r>
      </w:ins>
      <w:ins w:id="624" w:author="Microsoft Office User" w:date="2019-11-21T15:51:00Z">
        <w:r w:rsidR="00377BCE">
          <w:rPr>
            <w:rFonts w:ascii="Arial" w:hAnsi="Arial" w:cs="Arial"/>
            <w:color w:val="808080" w:themeColor="background1" w:themeShade="80"/>
            <w:sz w:val="22"/>
          </w:rPr>
          <w:t>e matched values at the entrance of the full profile while t</w:t>
        </w:r>
      </w:ins>
      <w:ins w:id="625" w:author="Microsoft Office User" w:date="2019-11-21T15:52:00Z">
        <w:r w:rsidR="00377BCE">
          <w:rPr>
            <w:rFonts w:ascii="Arial" w:hAnsi="Arial" w:cs="Arial"/>
            <w:color w:val="808080" w:themeColor="background1" w:themeShade="80"/>
            <w:sz w:val="22"/>
          </w:rPr>
          <w:t>he values at the end of Sec. III are the values at the entrance of the truncated (adiabatic) profile. We have clarified this i</w:t>
        </w:r>
      </w:ins>
      <w:ins w:id="626" w:author="Microsoft Office User" w:date="2019-11-21T15:53:00Z">
        <w:r w:rsidR="00377BCE">
          <w:rPr>
            <w:rFonts w:ascii="Arial" w:hAnsi="Arial" w:cs="Arial"/>
            <w:color w:val="808080" w:themeColor="background1" w:themeShade="80"/>
            <w:sz w:val="22"/>
          </w:rPr>
          <w:t xml:space="preserve">n the text. </w:t>
        </w:r>
      </w:ins>
      <w:ins w:id="627" w:author="Microsoft Office User" w:date="2019-11-21T15:47:00Z">
        <w:r w:rsidR="00972B2B">
          <w:rPr>
            <w:rFonts w:ascii="Arial" w:hAnsi="Arial" w:cs="Arial"/>
            <w:color w:val="808080" w:themeColor="background1" w:themeShade="80"/>
            <w:sz w:val="22"/>
          </w:rPr>
          <w:t xml:space="preserve"> </w:t>
        </w:r>
      </w:ins>
    </w:p>
    <w:p w:rsidR="00B1608C" w:rsidRPr="001570EA" w:rsidDel="00377BCE" w:rsidRDefault="0012753A" w:rsidP="00B1608C">
      <w:pPr>
        <w:pStyle w:val="NormalWeb"/>
        <w:rPr>
          <w:del w:id="628" w:author="Microsoft Office User" w:date="2019-11-21T15:53:00Z"/>
          <w:sz w:val="22"/>
        </w:rPr>
      </w:pPr>
      <w:ins w:id="629" w:author="Weiming An" w:date="2019-10-18T04:14:00Z">
        <w:del w:id="630" w:author="Microsoft Office User" w:date="2019-11-21T15:53:00Z">
          <w:r w:rsidDel="00377BCE">
            <w:rPr>
              <w:rFonts w:ascii="Arial" w:hAnsi="Arial" w:cs="Arial"/>
              <w:color w:val="808080" w:themeColor="background1" w:themeShade="80"/>
              <w:sz w:val="22"/>
            </w:rPr>
            <w:delText>We have</w:delText>
          </w:r>
        </w:del>
      </w:ins>
      <w:del w:id="631" w:author="Microsoft Office User" w:date="2019-11-21T15:53:00Z">
        <w:r w:rsidR="00B1608C" w:rsidRPr="001570EA" w:rsidDel="00377BCE">
          <w:rPr>
            <w:rFonts w:ascii="Arial" w:hAnsi="Arial" w:cs="Arial"/>
            <w:color w:val="808080" w:themeColor="background1" w:themeShade="80"/>
            <w:sz w:val="22"/>
          </w:rPr>
          <w:delText>I add</w:delText>
        </w:r>
      </w:del>
      <w:ins w:id="632" w:author="Weiming An" w:date="2019-10-18T04:14:00Z">
        <w:del w:id="633" w:author="Microsoft Office User" w:date="2019-11-21T15:53:00Z">
          <w:r w:rsidDel="00377BCE">
            <w:rPr>
              <w:rFonts w:ascii="Arial" w:hAnsi="Arial" w:cs="Arial"/>
              <w:color w:val="808080" w:themeColor="background1" w:themeShade="80"/>
              <w:sz w:val="22"/>
            </w:rPr>
            <w:delText>ed</w:delText>
          </w:r>
        </w:del>
      </w:ins>
      <w:del w:id="634" w:author="Microsoft Office User" w:date="2019-11-21T15:53:00Z">
        <w:r w:rsidR="00B1608C" w:rsidRPr="001570EA" w:rsidDel="00377BCE">
          <w:rPr>
            <w:rFonts w:ascii="Arial" w:hAnsi="Arial" w:cs="Arial"/>
            <w:color w:val="808080" w:themeColor="background1" w:themeShade="80"/>
            <w:sz w:val="22"/>
          </w:rPr>
          <w:delText xml:space="preserve"> some descriptions to make it as clear as possible: For Eq. (19) </w:delText>
        </w:r>
      </w:del>
      <w:ins w:id="635" w:author="Weiming An" w:date="2019-10-18T04:14:00Z">
        <w:del w:id="636" w:author="Microsoft Office User" w:date="2019-11-21T15:53:00Z">
          <w:r w:rsidDel="00377BCE">
            <w:rPr>
              <w:rFonts w:ascii="Arial" w:hAnsi="Arial" w:cs="Arial"/>
              <w:color w:val="808080" w:themeColor="background1" w:themeShade="80"/>
              <w:sz w:val="22"/>
            </w:rPr>
            <w:delText>we</w:delText>
          </w:r>
        </w:del>
      </w:ins>
      <w:del w:id="637" w:author="Microsoft Office User" w:date="2019-11-21T15:53:00Z">
        <w:r w:rsidR="00B1608C" w:rsidRPr="001570EA" w:rsidDel="00377BCE">
          <w:rPr>
            <w:rFonts w:ascii="Arial" w:hAnsi="Arial" w:cs="Arial"/>
            <w:color w:val="808080" w:themeColor="background1" w:themeShade="80"/>
            <w:sz w:val="22"/>
          </w:rPr>
          <w:delText xml:space="preserve">I </w:delText>
        </w:r>
      </w:del>
      <w:ins w:id="638" w:author="Weiming An" w:date="2019-10-18T04:15:00Z">
        <w:del w:id="639" w:author="Microsoft Office User" w:date="2019-11-21T15:53:00Z">
          <w:r w:rsidDel="00377BCE">
            <w:rPr>
              <w:rFonts w:ascii="Arial" w:hAnsi="Arial" w:cs="Arial"/>
              <w:color w:val="808080" w:themeColor="background1" w:themeShade="80"/>
              <w:sz w:val="22"/>
            </w:rPr>
            <w:delText xml:space="preserve">have </w:delText>
          </w:r>
        </w:del>
      </w:ins>
      <w:del w:id="640" w:author="Microsoft Office User" w:date="2019-11-21T15:53:00Z">
        <w:r w:rsidR="00B1608C" w:rsidRPr="001570EA" w:rsidDel="00377BCE">
          <w:rPr>
            <w:rFonts w:ascii="Arial" w:hAnsi="Arial" w:cs="Arial"/>
            <w:color w:val="808080" w:themeColor="background1" w:themeShade="80"/>
            <w:sz w:val="22"/>
          </w:rPr>
          <w:delText xml:space="preserve">added a </w:delText>
        </w:r>
      </w:del>
      <w:ins w:id="641" w:author="Weiming An" w:date="2019-10-18T04:14:00Z">
        <w:del w:id="642" w:author="Microsoft Office User" w:date="2019-11-21T15:53:00Z">
          <w:r w:rsidDel="00377BCE">
            <w:rPr>
              <w:rFonts w:ascii="Arial" w:hAnsi="Arial" w:cs="Arial"/>
              <w:color w:val="808080" w:themeColor="background1" w:themeShade="80"/>
              <w:sz w:val="22"/>
            </w:rPr>
            <w:delText>reference</w:delText>
          </w:r>
        </w:del>
      </w:ins>
      <w:del w:id="643" w:author="Microsoft Office User" w:date="2019-11-21T15:53:00Z">
        <w:r w:rsidR="00B1608C" w:rsidRPr="001570EA" w:rsidDel="00377BCE">
          <w:rPr>
            <w:rFonts w:ascii="Arial" w:hAnsi="Arial" w:cs="Arial"/>
            <w:color w:val="808080" w:themeColor="background1" w:themeShade="80"/>
            <w:sz w:val="22"/>
          </w:rPr>
          <w:delText>citation in which the same method was used to find the initial matched Twiss parameters. At the end of Sec. III</w:delText>
        </w:r>
      </w:del>
      <w:ins w:id="644" w:author="Weiming An" w:date="2019-10-18T04:15:00Z">
        <w:del w:id="645" w:author="Microsoft Office User" w:date="2019-11-21T15:53:00Z">
          <w:r w:rsidDel="00377BCE">
            <w:rPr>
              <w:rFonts w:ascii="Arial" w:hAnsi="Arial" w:cs="Arial"/>
              <w:color w:val="808080" w:themeColor="background1" w:themeShade="80"/>
              <w:sz w:val="22"/>
            </w:rPr>
            <w:delText>,</w:delText>
          </w:r>
        </w:del>
      </w:ins>
      <w:del w:id="646" w:author="Microsoft Office User" w:date="2019-11-21T15:53:00Z">
        <w:r w:rsidR="00B1608C" w:rsidRPr="001570EA" w:rsidDel="00377BCE">
          <w:rPr>
            <w:rFonts w:ascii="Arial" w:hAnsi="Arial" w:cs="Arial"/>
            <w:color w:val="808080" w:themeColor="background1" w:themeShade="80"/>
            <w:sz w:val="22"/>
          </w:rPr>
          <w:delText xml:space="preserve"> </w:delText>
        </w:r>
      </w:del>
      <w:ins w:id="647" w:author="Weiming An" w:date="2019-10-18T04:15:00Z">
        <w:del w:id="648" w:author="Microsoft Office User" w:date="2019-11-21T15:53:00Z">
          <w:r w:rsidDel="00377BCE">
            <w:rPr>
              <w:rFonts w:ascii="Arial" w:hAnsi="Arial" w:cs="Arial"/>
              <w:color w:val="808080" w:themeColor="background1" w:themeShade="80"/>
              <w:sz w:val="22"/>
            </w:rPr>
            <w:delText>we</w:delText>
          </w:r>
        </w:del>
      </w:ins>
      <w:del w:id="649" w:author="Microsoft Office User" w:date="2019-11-21T15:53:00Z">
        <w:r w:rsidR="00B1608C" w:rsidRPr="001570EA" w:rsidDel="00377BCE">
          <w:rPr>
            <w:rFonts w:ascii="Arial" w:hAnsi="Arial" w:cs="Arial"/>
            <w:color w:val="808080" w:themeColor="background1" w:themeShade="80"/>
            <w:sz w:val="22"/>
          </w:rPr>
          <w:delText xml:space="preserve">I </w:delText>
        </w:r>
      </w:del>
      <w:ins w:id="650" w:author="Weiming An" w:date="2019-10-18T04:15:00Z">
        <w:del w:id="651" w:author="Microsoft Office User" w:date="2019-11-21T15:53:00Z">
          <w:r w:rsidDel="00377BCE">
            <w:rPr>
              <w:rFonts w:ascii="Arial" w:hAnsi="Arial" w:cs="Arial"/>
              <w:color w:val="808080" w:themeColor="background1" w:themeShade="80"/>
              <w:sz w:val="22"/>
            </w:rPr>
            <w:delText xml:space="preserve">have </w:delText>
          </w:r>
        </w:del>
      </w:ins>
      <w:del w:id="652" w:author="Microsoft Office User" w:date="2019-11-21T15:53:00Z">
        <w:r w:rsidR="00B1608C" w:rsidRPr="001570EA" w:rsidDel="00377BCE">
          <w:rPr>
            <w:rFonts w:ascii="Arial" w:hAnsi="Arial" w:cs="Arial"/>
            <w:color w:val="808080" w:themeColor="background1" w:themeShade="80"/>
            <w:sz w:val="22"/>
          </w:rPr>
          <w:delText xml:space="preserve">added </w:delText>
        </w:r>
      </w:del>
      <w:ins w:id="653" w:author="Weiming An" w:date="2019-10-18T04:15:00Z">
        <w:del w:id="654" w:author="Microsoft Office User" w:date="2019-11-21T15:53:00Z">
          <w:r w:rsidDel="00377BCE">
            <w:rPr>
              <w:rFonts w:ascii="Arial" w:hAnsi="Arial" w:cs="Arial"/>
              <w:color w:val="808080" w:themeColor="background1" w:themeShade="80"/>
              <w:sz w:val="22"/>
            </w:rPr>
            <w:delText>“</w:delText>
          </w:r>
        </w:del>
      </w:ins>
      <w:del w:id="655" w:author="Microsoft Office User" w:date="2019-11-21T15:53:00Z">
        <w:r w:rsidR="00B1608C" w:rsidRPr="001570EA" w:rsidDel="00377BCE">
          <w:rPr>
            <w:rFonts w:ascii="Arial" w:hAnsi="Arial" w:cs="Arial"/>
            <w:color w:val="808080" w:themeColor="background1" w:themeShade="80"/>
            <w:sz w:val="22"/>
          </w:rPr>
          <w:delText>‘…using the density value and its derivative at z = 0</w:delText>
        </w:r>
      </w:del>
      <w:ins w:id="656" w:author="Weiming An" w:date="2019-10-18T04:15:00Z">
        <w:del w:id="657" w:author="Microsoft Office User" w:date="2019-11-21T15:53:00Z">
          <w:r w:rsidDel="00377BCE">
            <w:rPr>
              <w:rFonts w:ascii="Arial" w:hAnsi="Arial" w:cs="Arial"/>
              <w:color w:val="808080" w:themeColor="background1" w:themeShade="80"/>
              <w:sz w:val="22"/>
            </w:rPr>
            <w:delText>”</w:delText>
          </w:r>
        </w:del>
      </w:ins>
      <w:del w:id="658" w:author="Microsoft Office User" w:date="2019-11-21T15:53:00Z">
        <w:r w:rsidR="00B1608C" w:rsidRPr="001570EA" w:rsidDel="00377BCE">
          <w:rPr>
            <w:rFonts w:ascii="Arial" w:hAnsi="Arial" w:cs="Arial"/>
            <w:color w:val="808080" w:themeColor="background1" w:themeShade="80"/>
            <w:sz w:val="22"/>
          </w:rPr>
          <w:delText>. They are different for two reasons: 1. They are the initial matched Twiss parameters for different plasma density profile (Fig 3(a) and Fig 3(b)). 2. They are obtained using different methods.</w:delText>
        </w:r>
      </w:del>
    </w:p>
    <w:p w:rsidR="00B1608C" w:rsidRPr="001570EA" w:rsidDel="00756897" w:rsidRDefault="00B1608C" w:rsidP="00B1608C">
      <w:pPr>
        <w:spacing w:before="120" w:after="100"/>
        <w:ind w:right="960"/>
        <w:rPr>
          <w:del w:id="659" w:author="Weiming An" w:date="2019-10-18T04:35:00Z"/>
          <w:rFonts w:ascii="Arial" w:eastAsia="Times New Roman" w:hAnsi="Arial" w:cs="Arial"/>
          <w:color w:val="FF0000"/>
          <w:sz w:val="22"/>
        </w:rPr>
      </w:pPr>
      <w:r w:rsidRPr="001570EA">
        <w:rPr>
          <w:rFonts w:ascii="Arial" w:eastAsia="Times New Roman" w:hAnsi="Arial" w:cs="Arial"/>
          <w:color w:val="FF0000"/>
          <w:sz w:val="22"/>
        </w:rPr>
        <w:br/>
        <w:t xml:space="preserve">The issue discussed in Sec. V was already discussed in </w:t>
      </w:r>
      <w:proofErr w:type="spellStart"/>
      <w:r w:rsidRPr="001570EA">
        <w:rPr>
          <w:rFonts w:ascii="Arial" w:eastAsia="Times New Roman" w:hAnsi="Arial" w:cs="Arial"/>
          <w:color w:val="FF0000"/>
          <w:sz w:val="22"/>
        </w:rPr>
        <w:t>Bruhwiler</w:t>
      </w:r>
      <w:proofErr w:type="spellEnd"/>
      <w:r w:rsidRPr="001570EA">
        <w:rPr>
          <w:rFonts w:ascii="Arial" w:eastAsia="Times New Roman" w:hAnsi="Arial" w:cs="Arial"/>
          <w:color w:val="FF0000"/>
          <w:sz w:val="22"/>
        </w:rPr>
        <w:t xml:space="preserve"> et </w:t>
      </w:r>
      <w:r w:rsidRPr="001570EA">
        <w:rPr>
          <w:rFonts w:ascii="Arial" w:eastAsia="Times New Roman" w:hAnsi="Arial" w:cs="Arial"/>
          <w:color w:val="FF0000"/>
          <w:sz w:val="22"/>
        </w:rPr>
        <w:br/>
        <w:t xml:space="preserve">al., </w:t>
      </w:r>
      <w:proofErr w:type="spellStart"/>
      <w:r w:rsidRPr="001570EA">
        <w:rPr>
          <w:rFonts w:ascii="Arial" w:eastAsia="Times New Roman" w:hAnsi="Arial" w:cs="Arial"/>
          <w:color w:val="FF0000"/>
          <w:sz w:val="22"/>
        </w:rPr>
        <w:t>PoP</w:t>
      </w:r>
      <w:proofErr w:type="spellEnd"/>
      <w:r w:rsidRPr="001570EA">
        <w:rPr>
          <w:rFonts w:ascii="Arial" w:eastAsia="Times New Roman" w:hAnsi="Arial" w:cs="Arial"/>
          <w:color w:val="FF0000"/>
          <w:sz w:val="22"/>
        </w:rPr>
        <w:t xml:space="preserve"> 10, 2022 (2003). It is surprising that the authors did not </w:t>
      </w:r>
      <w:r w:rsidRPr="001570EA">
        <w:rPr>
          <w:rFonts w:ascii="Arial" w:eastAsia="Times New Roman" w:hAnsi="Arial" w:cs="Arial"/>
          <w:color w:val="FF0000"/>
          <w:sz w:val="22"/>
        </w:rPr>
        <w:br/>
        <w:t>acknowledge this work. Increasing the initial beam emittance (from 3 </w:t>
      </w:r>
      <w:r w:rsidRPr="001570EA">
        <w:rPr>
          <w:rFonts w:ascii="Arial" w:eastAsia="Times New Roman" w:hAnsi="Arial" w:cs="Arial"/>
          <w:color w:val="FF0000"/>
          <w:sz w:val="22"/>
        </w:rPr>
        <w:br/>
      </w:r>
      <w:r w:rsidRPr="001570EA">
        <w:rPr>
          <w:rFonts w:ascii="Arial" w:eastAsia="Times New Roman" w:hAnsi="Arial" w:cs="Arial"/>
          <w:color w:val="FF0000"/>
          <w:sz w:val="22"/>
        </w:rPr>
        <w:lastRenderedPageBreak/>
        <w:t xml:space="preserve">mm </w:t>
      </w:r>
      <w:proofErr w:type="spellStart"/>
      <w:r w:rsidRPr="001570EA">
        <w:rPr>
          <w:rFonts w:ascii="Arial" w:eastAsia="Times New Roman" w:hAnsi="Arial" w:cs="Arial"/>
          <w:color w:val="FF0000"/>
          <w:sz w:val="22"/>
        </w:rPr>
        <w:t>mrad</w:t>
      </w:r>
      <w:proofErr w:type="spellEnd"/>
      <w:r w:rsidRPr="001570EA">
        <w:rPr>
          <w:rFonts w:ascii="Arial" w:eastAsia="Times New Roman" w:hAnsi="Arial" w:cs="Arial"/>
          <w:color w:val="FF0000"/>
          <w:sz w:val="22"/>
        </w:rPr>
        <w:t xml:space="preserve"> to 20 mm </w:t>
      </w:r>
      <w:proofErr w:type="spellStart"/>
      <w:r w:rsidRPr="001570EA">
        <w:rPr>
          <w:rFonts w:ascii="Arial" w:eastAsia="Times New Roman" w:hAnsi="Arial" w:cs="Arial"/>
          <w:color w:val="FF0000"/>
          <w:sz w:val="22"/>
        </w:rPr>
        <w:t>mrad</w:t>
      </w:r>
      <w:proofErr w:type="spellEnd"/>
      <w:r w:rsidRPr="001570EA">
        <w:rPr>
          <w:rFonts w:ascii="Arial" w:eastAsia="Times New Roman" w:hAnsi="Arial" w:cs="Arial"/>
          <w:color w:val="FF0000"/>
          <w:sz w:val="22"/>
        </w:rPr>
        <w:t>) to suppress the emittance growth is not really an elegant solution since now, even though the emittance growth is suppressed, the quality of the bunch is intrinsically bad from the </w:t>
      </w:r>
      <w:del w:id="660" w:author="Microsoft Office User" w:date="2019-11-22T11:21:00Z">
        <w:r w:rsidRPr="001570EA" w:rsidDel="009112D5">
          <w:rPr>
            <w:rFonts w:ascii="Arial" w:eastAsia="Times New Roman" w:hAnsi="Arial" w:cs="Arial"/>
            <w:color w:val="FF0000"/>
            <w:sz w:val="22"/>
          </w:rPr>
          <w:br/>
        </w:r>
      </w:del>
      <w:r w:rsidRPr="001570EA">
        <w:rPr>
          <w:rFonts w:ascii="Arial" w:eastAsia="Times New Roman" w:hAnsi="Arial" w:cs="Arial"/>
          <w:color w:val="FF0000"/>
          <w:sz w:val="22"/>
        </w:rPr>
        <w:t>start. </w:t>
      </w:r>
      <w:r w:rsidRPr="001570EA">
        <w:rPr>
          <w:rFonts w:ascii="Arial" w:eastAsia="Times New Roman" w:hAnsi="Arial" w:cs="Arial"/>
          <w:color w:val="FF0000"/>
          <w:sz w:val="22"/>
        </w:rPr>
        <w:br/>
      </w:r>
    </w:p>
    <w:p w:rsidR="00756897" w:rsidRDefault="00756897" w:rsidP="00B1608C">
      <w:pPr>
        <w:spacing w:before="120" w:after="100"/>
        <w:ind w:right="960"/>
        <w:rPr>
          <w:ins w:id="661" w:author="Weiming An" w:date="2019-10-18T04:35:00Z"/>
          <w:rFonts w:ascii="Arial" w:eastAsia="Times New Roman" w:hAnsi="Arial" w:cs="Arial"/>
          <w:sz w:val="22"/>
        </w:rPr>
      </w:pPr>
    </w:p>
    <w:p w:rsidR="00756897" w:rsidRDefault="00756897" w:rsidP="00B1608C">
      <w:pPr>
        <w:spacing w:before="120" w:after="100"/>
        <w:ind w:right="960"/>
        <w:rPr>
          <w:ins w:id="662" w:author="Weiming An" w:date="2019-10-18T04:33:00Z"/>
          <w:rFonts w:ascii="Arial" w:eastAsia="Times New Roman" w:hAnsi="Arial" w:cs="Arial"/>
          <w:sz w:val="22"/>
        </w:rPr>
      </w:pPr>
      <w:ins w:id="663" w:author="Weiming An" w:date="2019-10-18T04:33:00Z">
        <w:r>
          <w:rPr>
            <w:rFonts w:ascii="Arial" w:eastAsia="Times New Roman" w:hAnsi="Arial" w:cs="Arial"/>
            <w:sz w:val="22"/>
          </w:rPr>
          <w:t>Answ</w:t>
        </w:r>
      </w:ins>
      <w:ins w:id="664" w:author="Weiming An" w:date="2019-10-18T04:34:00Z">
        <w:r>
          <w:rPr>
            <w:rFonts w:ascii="Arial" w:eastAsia="Times New Roman" w:hAnsi="Arial" w:cs="Arial"/>
            <w:sz w:val="22"/>
          </w:rPr>
          <w:t xml:space="preserve">er: </w:t>
        </w:r>
      </w:ins>
      <w:ins w:id="665" w:author="Weiming An" w:date="2019-10-18T04:35:00Z">
        <w:r>
          <w:rPr>
            <w:rFonts w:ascii="Arial" w:eastAsia="Times New Roman" w:hAnsi="Arial" w:cs="Arial"/>
            <w:sz w:val="22"/>
          </w:rPr>
          <w:t xml:space="preserve"> </w:t>
        </w:r>
      </w:ins>
      <w:ins w:id="666" w:author="Microsoft Office User" w:date="2019-11-21T15:53:00Z">
        <w:r w:rsidR="00377BCE">
          <w:rPr>
            <w:rFonts w:ascii="Arial" w:eastAsia="Times New Roman" w:hAnsi="Arial" w:cs="Arial"/>
            <w:sz w:val="22"/>
          </w:rPr>
          <w:t xml:space="preserve">We </w:t>
        </w:r>
      </w:ins>
      <w:ins w:id="667" w:author="Microsoft Office User" w:date="2019-11-21T15:54:00Z">
        <w:r w:rsidR="00377BCE">
          <w:rPr>
            <w:rFonts w:ascii="Arial" w:eastAsia="Times New Roman" w:hAnsi="Arial" w:cs="Arial"/>
            <w:sz w:val="22"/>
          </w:rPr>
          <w:t xml:space="preserve">are familiar with the work of </w:t>
        </w:r>
        <w:proofErr w:type="spellStart"/>
        <w:r w:rsidR="00377BCE">
          <w:rPr>
            <w:rFonts w:ascii="Arial" w:eastAsia="Times New Roman" w:hAnsi="Arial" w:cs="Arial"/>
            <w:sz w:val="22"/>
          </w:rPr>
          <w:t>Bruhwiler</w:t>
        </w:r>
        <w:proofErr w:type="spellEnd"/>
        <w:r w:rsidR="00377BCE">
          <w:rPr>
            <w:rFonts w:ascii="Arial" w:eastAsia="Times New Roman" w:hAnsi="Arial" w:cs="Arial"/>
            <w:sz w:val="22"/>
          </w:rPr>
          <w:t xml:space="preserve"> et al., but to our knowledge the issue discussed in Sec. V, i.e., that the density profile wi</w:t>
        </w:r>
      </w:ins>
      <w:ins w:id="668" w:author="Microsoft Office User" w:date="2019-11-21T15:55:00Z">
        <w:r w:rsidR="00377BCE">
          <w:rPr>
            <w:rFonts w:ascii="Arial" w:eastAsia="Times New Roman" w:hAnsi="Arial" w:cs="Arial"/>
            <w:sz w:val="22"/>
          </w:rPr>
          <w:t xml:space="preserve">ll change due to specific parameters chosen at FACET II leading to emittance growth, were not discussed. </w:t>
        </w:r>
      </w:ins>
      <w:ins w:id="669" w:author="Microsoft Office User" w:date="2019-11-21T15:56:00Z">
        <w:r w:rsidR="00377BCE">
          <w:rPr>
            <w:rFonts w:ascii="Arial" w:eastAsia="Times New Roman" w:hAnsi="Arial" w:cs="Arial"/>
            <w:sz w:val="22"/>
          </w:rPr>
          <w:t xml:space="preserve">The parameters used in experiments </w:t>
        </w:r>
      </w:ins>
      <w:ins w:id="670" w:author="Microsoft Office User" w:date="2019-11-21T15:57:00Z">
        <w:r w:rsidR="00377BCE">
          <w:rPr>
            <w:rFonts w:ascii="Arial" w:eastAsia="Times New Roman" w:hAnsi="Arial" w:cs="Arial"/>
            <w:sz w:val="22"/>
          </w:rPr>
          <w:t xml:space="preserve">in PWFA have changed substantially since this earlier work. However, we </w:t>
        </w:r>
      </w:ins>
      <w:ins w:id="671" w:author="Microsoft Office User" w:date="2019-11-21T15:56:00Z">
        <w:r w:rsidR="00377BCE">
          <w:rPr>
            <w:rFonts w:ascii="Arial" w:eastAsia="Times New Roman" w:hAnsi="Arial" w:cs="Arial"/>
            <w:sz w:val="22"/>
          </w:rPr>
          <w:t>have</w:t>
        </w:r>
      </w:ins>
      <w:ins w:id="672" w:author="Microsoft Office User" w:date="2019-11-21T15:57:00Z">
        <w:r w:rsidR="00377BCE">
          <w:rPr>
            <w:rFonts w:ascii="Arial" w:eastAsia="Times New Roman" w:hAnsi="Arial" w:cs="Arial"/>
            <w:sz w:val="22"/>
          </w:rPr>
          <w:t xml:space="preserve"> now included a reference to </w:t>
        </w:r>
      </w:ins>
      <w:ins w:id="673" w:author="Microsoft Office User" w:date="2019-11-21T15:56:00Z">
        <w:r w:rsidR="00377BCE">
          <w:rPr>
            <w:rFonts w:ascii="Arial" w:eastAsia="Times New Roman" w:hAnsi="Arial" w:cs="Arial"/>
            <w:sz w:val="22"/>
          </w:rPr>
          <w:t xml:space="preserve"> </w:t>
        </w:r>
        <w:proofErr w:type="spellStart"/>
        <w:r w:rsidR="00377BCE">
          <w:rPr>
            <w:rFonts w:ascii="Arial" w:eastAsia="Times New Roman" w:hAnsi="Arial" w:cs="Arial"/>
            <w:sz w:val="22"/>
          </w:rPr>
          <w:t>Bruhwiler</w:t>
        </w:r>
        <w:proofErr w:type="spellEnd"/>
        <w:r w:rsidR="00377BCE">
          <w:rPr>
            <w:rFonts w:ascii="Arial" w:eastAsia="Times New Roman" w:hAnsi="Arial" w:cs="Arial"/>
            <w:sz w:val="22"/>
          </w:rPr>
          <w:t xml:space="preserve"> et al. </w:t>
        </w:r>
      </w:ins>
      <w:ins w:id="674" w:author="Microsoft Office User" w:date="2019-11-21T15:58:00Z">
        <w:r w:rsidR="00377BCE">
          <w:rPr>
            <w:rFonts w:ascii="Arial" w:eastAsia="Times New Roman" w:hAnsi="Arial" w:cs="Arial"/>
            <w:sz w:val="22"/>
          </w:rPr>
          <w:t xml:space="preserve">when plasma formation due to self-ionization is first mentioned. </w:t>
        </w:r>
      </w:ins>
      <w:ins w:id="675" w:author="Weiming An" w:date="2019-10-18T04:35:00Z">
        <w:del w:id="676" w:author="Microsoft Office User" w:date="2019-11-21T15:57:00Z">
          <w:r w:rsidDel="00377BCE">
            <w:rPr>
              <w:rFonts w:ascii="Arial" w:eastAsia="Times New Roman" w:hAnsi="Arial" w:cs="Arial"/>
              <w:sz w:val="22"/>
            </w:rPr>
            <w:delText>We did not find discussions for witness beam</w:delText>
          </w:r>
        </w:del>
      </w:ins>
      <w:ins w:id="677" w:author="Weiming An" w:date="2019-10-18T04:36:00Z">
        <w:del w:id="678" w:author="Microsoft Office User" w:date="2019-11-21T15:57:00Z">
          <w:r w:rsidDel="00377BCE">
            <w:rPr>
              <w:rFonts w:ascii="Arial" w:eastAsia="Times New Roman" w:hAnsi="Arial" w:cs="Arial"/>
              <w:sz w:val="22"/>
            </w:rPr>
            <w:delText>’s</w:delText>
          </w:r>
        </w:del>
      </w:ins>
      <w:ins w:id="679" w:author="Weiming An" w:date="2019-10-18T04:35:00Z">
        <w:del w:id="680" w:author="Microsoft Office User" w:date="2019-11-21T15:57:00Z">
          <w:r w:rsidDel="00377BCE">
            <w:rPr>
              <w:rFonts w:ascii="Arial" w:eastAsia="Times New Roman" w:hAnsi="Arial" w:cs="Arial"/>
              <w:sz w:val="22"/>
            </w:rPr>
            <w:delText xml:space="preserve"> emittance growth in </w:delText>
          </w:r>
          <w:r w:rsidRPr="001570EA" w:rsidDel="00377BCE">
            <w:rPr>
              <w:rFonts w:ascii="Arial" w:eastAsia="Times New Roman" w:hAnsi="Arial" w:cs="Arial"/>
              <w:color w:val="FF0000"/>
              <w:sz w:val="22"/>
            </w:rPr>
            <w:delText>Bruhwiler et al., PoP 10, 2022 (2003)</w:delText>
          </w:r>
        </w:del>
      </w:ins>
      <w:ins w:id="681" w:author="Weiming An" w:date="2019-10-18T04:36:00Z">
        <w:del w:id="682" w:author="Microsoft Office User" w:date="2019-11-21T15:57:00Z">
          <w:r w:rsidDel="00377BCE">
            <w:rPr>
              <w:rFonts w:ascii="Arial" w:eastAsia="Times New Roman" w:hAnsi="Arial" w:cs="Arial"/>
              <w:color w:val="FF0000"/>
              <w:sz w:val="22"/>
            </w:rPr>
            <w:delText xml:space="preserve">. So we did not cite this paper. </w:delText>
          </w:r>
        </w:del>
      </w:ins>
      <w:ins w:id="683" w:author="Weiming An" w:date="2019-10-18T04:37:00Z">
        <w:del w:id="684" w:author="Microsoft Office User" w:date="2019-11-21T15:57:00Z">
          <w:r w:rsidDel="00377BCE">
            <w:rPr>
              <w:rFonts w:ascii="Arial" w:eastAsia="Times New Roman" w:hAnsi="Arial" w:cs="Arial"/>
              <w:color w:val="FF0000"/>
              <w:sz w:val="22"/>
            </w:rPr>
            <w:delText>In this paper</w:delText>
          </w:r>
        </w:del>
      </w:ins>
      <w:ins w:id="685" w:author="Weiming An" w:date="2019-10-18T04:38:00Z">
        <w:del w:id="686" w:author="Microsoft Office User" w:date="2019-11-21T15:57:00Z">
          <w:r w:rsidDel="00377BCE">
            <w:rPr>
              <w:rFonts w:ascii="Arial" w:eastAsia="Times New Roman" w:hAnsi="Arial" w:cs="Arial"/>
              <w:color w:val="FF0000"/>
              <w:sz w:val="22"/>
            </w:rPr>
            <w:delText>, we just want to give an estimate for the limit</w:delText>
          </w:r>
        </w:del>
      </w:ins>
      <w:ins w:id="687" w:author="Weiming An" w:date="2019-10-18T04:39:00Z">
        <w:del w:id="688" w:author="Microsoft Office User" w:date="2019-11-21T15:57:00Z">
          <w:r w:rsidDel="00377BCE">
            <w:rPr>
              <w:rFonts w:ascii="Arial" w:eastAsia="Times New Roman" w:hAnsi="Arial" w:cs="Arial"/>
              <w:color w:val="FF0000"/>
              <w:sz w:val="22"/>
            </w:rPr>
            <w:delText xml:space="preserve"> of preserving witness beam’s emittance when using</w:delText>
          </w:r>
        </w:del>
      </w:ins>
      <w:ins w:id="689" w:author="Weiming An" w:date="2019-10-18T04:38:00Z">
        <w:del w:id="690" w:author="Microsoft Office User" w:date="2019-11-21T15:57:00Z">
          <w:r w:rsidDel="00377BCE">
            <w:rPr>
              <w:rFonts w:ascii="Arial" w:eastAsia="Times New Roman" w:hAnsi="Arial" w:cs="Arial"/>
              <w:color w:val="FF0000"/>
              <w:sz w:val="22"/>
            </w:rPr>
            <w:delText xml:space="preserve"> helium buffer gas.</w:delText>
          </w:r>
        </w:del>
      </w:ins>
      <w:ins w:id="691" w:author="Weiming An" w:date="2019-10-18T04:39:00Z">
        <w:del w:id="692" w:author="Microsoft Office User" w:date="2019-11-21T15:57:00Z">
          <w:r w:rsidDel="00377BCE">
            <w:rPr>
              <w:rFonts w:ascii="Arial" w:eastAsia="Times New Roman" w:hAnsi="Arial" w:cs="Arial"/>
              <w:color w:val="FF0000"/>
              <w:sz w:val="22"/>
            </w:rPr>
            <w:delText xml:space="preserve"> If the beam has a smaller emittance, we can change the plasma source, for example, by using a laser ionize</w:delText>
          </w:r>
        </w:del>
      </w:ins>
      <w:ins w:id="693" w:author="Weiming An" w:date="2019-10-18T04:40:00Z">
        <w:del w:id="694" w:author="Microsoft Office User" w:date="2019-11-21T15:57:00Z">
          <w:r w:rsidDel="00377BCE">
            <w:rPr>
              <w:rFonts w:ascii="Arial" w:eastAsia="Times New Roman" w:hAnsi="Arial" w:cs="Arial"/>
              <w:color w:val="FF0000"/>
              <w:sz w:val="22"/>
            </w:rPr>
            <w:delText>d hydrogen plasma source.</w:delText>
          </w:r>
        </w:del>
      </w:ins>
    </w:p>
    <w:p w:rsidR="005751CC" w:rsidDel="00377BCE" w:rsidRDefault="005751CC" w:rsidP="00B1608C">
      <w:pPr>
        <w:spacing w:before="120" w:after="100"/>
        <w:ind w:right="960"/>
        <w:rPr>
          <w:ins w:id="695" w:author="Weiming An" w:date="2019-10-18T04:40:00Z"/>
          <w:del w:id="696" w:author="Microsoft Office User" w:date="2019-11-21T15:58:00Z"/>
          <w:rFonts w:ascii="Arial" w:eastAsia="Times New Roman" w:hAnsi="Arial" w:cs="Arial"/>
          <w:sz w:val="22"/>
        </w:rPr>
      </w:pPr>
      <w:ins w:id="697" w:author="Weiming An" w:date="2019-10-18T04:40:00Z">
        <w:del w:id="698" w:author="Microsoft Office User" w:date="2019-11-21T15:58:00Z">
          <w:r w:rsidDel="00377BCE">
            <w:rPr>
              <w:rFonts w:ascii="Arial" w:eastAsia="Times New Roman" w:hAnsi="Arial" w:cs="Arial"/>
              <w:sz w:val="22"/>
            </w:rPr>
            <w:delText>Yujian’s original response:</w:delText>
          </w:r>
        </w:del>
      </w:ins>
    </w:p>
    <w:p w:rsidR="00B1608C" w:rsidRPr="001570EA" w:rsidDel="00377BCE" w:rsidRDefault="00B1608C" w:rsidP="00B1608C">
      <w:pPr>
        <w:spacing w:before="120" w:after="100"/>
        <w:ind w:right="960"/>
        <w:rPr>
          <w:del w:id="699" w:author="Microsoft Office User" w:date="2019-11-21T15:58:00Z"/>
          <w:rFonts w:ascii="Arial" w:eastAsia="Times New Roman" w:hAnsi="Arial" w:cs="Arial"/>
          <w:color w:val="FF0000"/>
          <w:sz w:val="22"/>
        </w:rPr>
      </w:pPr>
      <w:del w:id="700" w:author="Microsoft Office User" w:date="2019-11-21T15:58:00Z">
        <w:r w:rsidRPr="001570EA" w:rsidDel="00377BCE">
          <w:rPr>
            <w:rFonts w:ascii="Arial" w:eastAsia="Times New Roman" w:hAnsi="Arial" w:cs="Arial"/>
            <w:sz w:val="22"/>
          </w:rPr>
          <w:delText>I am really sorry that I did not cite this paper. When I wrote my paper, I just wanted to show some of my simulation results for FACET-II. I had no idea that some similar work had been done before. This is my first time to submit a paper and I don’t have a lot of experience. I will read this paper carefully and cite it properly.</w:delText>
        </w:r>
      </w:del>
    </w:p>
    <w:p w:rsidR="00B1608C" w:rsidRPr="001570EA" w:rsidDel="00377BCE" w:rsidRDefault="00B1608C" w:rsidP="00B1608C">
      <w:pPr>
        <w:spacing w:before="120" w:after="100"/>
        <w:ind w:right="960"/>
        <w:rPr>
          <w:del w:id="701" w:author="Microsoft Office User" w:date="2019-11-21T15:58:00Z"/>
          <w:rFonts w:ascii="Arial" w:eastAsia="Times New Roman" w:hAnsi="Arial" w:cs="Arial"/>
          <w:sz w:val="22"/>
        </w:rPr>
      </w:pPr>
      <w:del w:id="702" w:author="Microsoft Office User" w:date="2019-11-21T15:58:00Z">
        <w:r w:rsidRPr="001570EA" w:rsidDel="00377BCE">
          <w:rPr>
            <w:rFonts w:ascii="Arial" w:eastAsia="Times New Roman" w:hAnsi="Arial" w:cs="Arial"/>
            <w:sz w:val="22"/>
          </w:rPr>
          <w:delText>I admit that increasing the initial emittance of the beam is not an elegant solution to this problem, or not even a solution: It is just a way to get around the problem of large emittance growth. I simply wanted to show it in the paper because this is the result I got from the simulation.</w:delText>
        </w:r>
      </w:del>
    </w:p>
    <w:p w:rsidR="00B1608C" w:rsidRPr="001570EA" w:rsidDel="00377BCE" w:rsidRDefault="00B1608C" w:rsidP="00B1608C">
      <w:pPr>
        <w:spacing w:before="120" w:after="100"/>
        <w:ind w:right="960"/>
        <w:rPr>
          <w:del w:id="703" w:author="Microsoft Office User" w:date="2019-11-21T15:59:00Z"/>
          <w:rFonts w:ascii="Arial" w:eastAsia="Times New Roman" w:hAnsi="Arial" w:cs="Arial"/>
          <w:sz w:val="22"/>
        </w:rPr>
      </w:pPr>
      <w:del w:id="704" w:author="Microsoft Office User" w:date="2019-11-21T15:59:00Z">
        <w:r w:rsidRPr="001570EA" w:rsidDel="00377BCE">
          <w:rPr>
            <w:rFonts w:ascii="Arial" w:eastAsia="Times New Roman" w:hAnsi="Arial" w:cs="Arial"/>
            <w:color w:val="00B0F0"/>
            <w:sz w:val="22"/>
          </w:rPr>
          <w:delText>Both referees are concerned about this ‘increase the initial emittance to 20um’ part. Need to discuss with Weiming. How should I deal with it?</w:delText>
        </w:r>
      </w:del>
    </w:p>
    <w:p w:rsidR="00B1608C" w:rsidRDefault="00B1608C" w:rsidP="00B1608C">
      <w:pPr>
        <w:spacing w:before="120" w:after="100"/>
        <w:ind w:right="960"/>
        <w:rPr>
          <w:ins w:id="705" w:author="Weiming An" w:date="2019-10-18T04:41:00Z"/>
          <w:rFonts w:ascii="Arial" w:eastAsia="Times New Roman" w:hAnsi="Arial" w:cs="Arial"/>
          <w:color w:val="FF0000"/>
          <w:sz w:val="22"/>
        </w:rPr>
      </w:pPr>
      <w:r w:rsidRPr="001570EA">
        <w:rPr>
          <w:rFonts w:ascii="Arial" w:eastAsia="Times New Roman" w:hAnsi="Arial" w:cs="Arial"/>
          <w:color w:val="FF0000"/>
          <w:sz w:val="22"/>
        </w:rPr>
        <w:br/>
        <w:t>The list of references in this paper is very FACET/UCLA-centric, this </w:t>
      </w:r>
      <w:r w:rsidRPr="001570EA">
        <w:rPr>
          <w:rFonts w:ascii="Arial" w:eastAsia="Times New Roman" w:hAnsi="Arial" w:cs="Arial"/>
          <w:color w:val="FF0000"/>
          <w:sz w:val="22"/>
        </w:rPr>
        <w:br/>
        <w:t>degree of self-referentiality is a bit disconcerting. At a very </w:t>
      </w:r>
      <w:r w:rsidRPr="001570EA">
        <w:rPr>
          <w:rFonts w:ascii="Arial" w:eastAsia="Times New Roman" w:hAnsi="Arial" w:cs="Arial"/>
          <w:color w:val="FF0000"/>
          <w:sz w:val="22"/>
        </w:rPr>
        <w:br/>
        <w:t>minimum, the authors should add “</w:t>
      </w:r>
      <w:proofErr w:type="spellStart"/>
      <w:r w:rsidRPr="001570EA">
        <w:rPr>
          <w:rFonts w:ascii="Arial" w:eastAsia="Times New Roman" w:hAnsi="Arial" w:cs="Arial"/>
          <w:color w:val="FF0000"/>
          <w:sz w:val="22"/>
        </w:rPr>
        <w:t>Bruhwiler</w:t>
      </w:r>
      <w:proofErr w:type="spellEnd"/>
      <w:r w:rsidRPr="001570EA">
        <w:rPr>
          <w:rFonts w:ascii="Arial" w:eastAsia="Times New Roman" w:hAnsi="Arial" w:cs="Arial"/>
          <w:color w:val="FF0000"/>
          <w:sz w:val="22"/>
        </w:rPr>
        <w:t xml:space="preserve"> et al., </w:t>
      </w:r>
      <w:proofErr w:type="spellStart"/>
      <w:r w:rsidRPr="001570EA">
        <w:rPr>
          <w:rFonts w:ascii="Arial" w:eastAsia="Times New Roman" w:hAnsi="Arial" w:cs="Arial"/>
          <w:color w:val="FF0000"/>
          <w:sz w:val="22"/>
        </w:rPr>
        <w:t>PoP</w:t>
      </w:r>
      <w:proofErr w:type="spellEnd"/>
      <w:r w:rsidRPr="001570EA">
        <w:rPr>
          <w:rFonts w:ascii="Arial" w:eastAsia="Times New Roman" w:hAnsi="Arial" w:cs="Arial"/>
          <w:color w:val="FF0000"/>
          <w:sz w:val="22"/>
        </w:rPr>
        <w:t xml:space="preserve"> 10, 2022 </w:t>
      </w:r>
      <w:r w:rsidRPr="001570EA">
        <w:rPr>
          <w:rFonts w:ascii="Arial" w:eastAsia="Times New Roman" w:hAnsi="Arial" w:cs="Arial"/>
          <w:color w:val="FF0000"/>
          <w:sz w:val="22"/>
        </w:rPr>
        <w:br/>
        <w:t>(2003)” to the list of references. The problem of emittance </w:t>
      </w:r>
      <w:r w:rsidRPr="001570EA">
        <w:rPr>
          <w:rFonts w:ascii="Arial" w:eastAsia="Times New Roman" w:hAnsi="Arial" w:cs="Arial"/>
          <w:color w:val="FF0000"/>
          <w:sz w:val="22"/>
        </w:rPr>
        <w:br/>
        <w:t>preservation/degradation when a beam is injected or extracted from a </w:t>
      </w:r>
      <w:r w:rsidRPr="001570EA">
        <w:rPr>
          <w:rFonts w:ascii="Arial" w:eastAsia="Times New Roman" w:hAnsi="Arial" w:cs="Arial"/>
          <w:color w:val="FF0000"/>
          <w:sz w:val="22"/>
        </w:rPr>
        <w:br/>
        <w:t>plasma stage has been analyzed by several groups and this effort, I </w:t>
      </w:r>
      <w:r w:rsidRPr="001570EA">
        <w:rPr>
          <w:rFonts w:ascii="Arial" w:eastAsia="Times New Roman" w:hAnsi="Arial" w:cs="Arial"/>
          <w:color w:val="FF0000"/>
          <w:sz w:val="22"/>
        </w:rPr>
        <w:br/>
        <w:t>think, should be acknowledged. A list of possible relevant references </w:t>
      </w:r>
      <w:r w:rsidRPr="001570EA">
        <w:rPr>
          <w:rFonts w:ascii="Arial" w:eastAsia="Times New Roman" w:hAnsi="Arial" w:cs="Arial"/>
          <w:color w:val="FF0000"/>
          <w:sz w:val="22"/>
        </w:rPr>
        <w:br/>
        <w:t xml:space="preserve">should include </w:t>
      </w:r>
      <w:proofErr w:type="spellStart"/>
      <w:r w:rsidRPr="001570EA">
        <w:rPr>
          <w:rFonts w:ascii="Arial" w:eastAsia="Times New Roman" w:hAnsi="Arial" w:cs="Arial"/>
          <w:color w:val="FF0000"/>
          <w:sz w:val="22"/>
        </w:rPr>
        <w:t>Mehrling</w:t>
      </w:r>
      <w:proofErr w:type="spellEnd"/>
      <w:r w:rsidRPr="001570EA">
        <w:rPr>
          <w:rFonts w:ascii="Arial" w:eastAsia="Times New Roman" w:hAnsi="Arial" w:cs="Arial"/>
          <w:color w:val="FF0000"/>
          <w:sz w:val="22"/>
        </w:rPr>
        <w:t xml:space="preserve"> et al., PRSTAB 15, 111303 (2012); I. </w:t>
      </w:r>
      <w:proofErr w:type="spellStart"/>
      <w:r w:rsidRPr="001570EA">
        <w:rPr>
          <w:rFonts w:ascii="Arial" w:eastAsia="Times New Roman" w:hAnsi="Arial" w:cs="Arial"/>
          <w:color w:val="FF0000"/>
          <w:sz w:val="22"/>
        </w:rPr>
        <w:t>Dornmair</w:t>
      </w:r>
      <w:proofErr w:type="spellEnd"/>
      <w:r w:rsidRPr="001570EA">
        <w:rPr>
          <w:rFonts w:ascii="Arial" w:eastAsia="Times New Roman" w:hAnsi="Arial" w:cs="Arial"/>
          <w:color w:val="FF0000"/>
          <w:sz w:val="22"/>
        </w:rPr>
        <w:t> </w:t>
      </w:r>
      <w:r w:rsidRPr="001570EA">
        <w:rPr>
          <w:rFonts w:ascii="Arial" w:eastAsia="Times New Roman" w:hAnsi="Arial" w:cs="Arial"/>
          <w:color w:val="FF0000"/>
          <w:sz w:val="22"/>
        </w:rPr>
        <w:br/>
        <w:t xml:space="preserve">et al., PRSTAB 18, 041302 (2015); P. </w:t>
      </w:r>
      <w:proofErr w:type="spellStart"/>
      <w:r w:rsidRPr="001570EA">
        <w:rPr>
          <w:rFonts w:ascii="Arial" w:eastAsia="Times New Roman" w:hAnsi="Arial" w:cs="Arial"/>
          <w:color w:val="FF0000"/>
          <w:sz w:val="22"/>
        </w:rPr>
        <w:t>Antici</w:t>
      </w:r>
      <w:proofErr w:type="spellEnd"/>
      <w:r w:rsidRPr="001570EA">
        <w:rPr>
          <w:rFonts w:ascii="Arial" w:eastAsia="Times New Roman" w:hAnsi="Arial" w:cs="Arial"/>
          <w:color w:val="FF0000"/>
          <w:sz w:val="22"/>
        </w:rPr>
        <w:t xml:space="preserve"> et al., J. Appl. Phys. </w:t>
      </w:r>
      <w:r w:rsidRPr="001570EA">
        <w:rPr>
          <w:rFonts w:ascii="Arial" w:eastAsia="Times New Roman" w:hAnsi="Arial" w:cs="Arial"/>
          <w:color w:val="FF0000"/>
          <w:sz w:val="22"/>
        </w:rPr>
        <w:br/>
        <w:t xml:space="preserve">112, 044902 (2012); M. </w:t>
      </w:r>
      <w:proofErr w:type="spellStart"/>
      <w:r w:rsidRPr="001570EA">
        <w:rPr>
          <w:rFonts w:ascii="Arial" w:eastAsia="Times New Roman" w:hAnsi="Arial" w:cs="Arial"/>
          <w:color w:val="FF0000"/>
          <w:sz w:val="22"/>
        </w:rPr>
        <w:t>Migliorati</w:t>
      </w:r>
      <w:proofErr w:type="spellEnd"/>
      <w:r w:rsidRPr="001570EA">
        <w:rPr>
          <w:rFonts w:ascii="Arial" w:eastAsia="Times New Roman" w:hAnsi="Arial" w:cs="Arial"/>
          <w:color w:val="FF0000"/>
          <w:sz w:val="22"/>
        </w:rPr>
        <w:t xml:space="preserve"> et al., Phys. Rev. ST Accel. Beams </w:t>
      </w:r>
      <w:r w:rsidRPr="001570EA">
        <w:rPr>
          <w:rFonts w:ascii="Arial" w:eastAsia="Times New Roman" w:hAnsi="Arial" w:cs="Arial"/>
          <w:color w:val="FF0000"/>
          <w:sz w:val="22"/>
        </w:rPr>
        <w:br/>
        <w:t>16, 011302 (2013). In addition, the authors should/could acknowledge </w:t>
      </w:r>
      <w:r w:rsidRPr="001570EA">
        <w:rPr>
          <w:rFonts w:ascii="Arial" w:eastAsia="Times New Roman" w:hAnsi="Arial" w:cs="Arial"/>
          <w:color w:val="FF0000"/>
          <w:sz w:val="22"/>
        </w:rPr>
        <w:br/>
        <w:t>related work in the contest of conventional accelerators (e.g., check </w:t>
      </w:r>
      <w:r w:rsidRPr="001570EA">
        <w:rPr>
          <w:rFonts w:ascii="Arial" w:eastAsia="Times New Roman" w:hAnsi="Arial" w:cs="Arial"/>
          <w:color w:val="FF0000"/>
          <w:sz w:val="22"/>
        </w:rPr>
        <w:br/>
        <w:t>the reference list in Ref. 7). </w:t>
      </w:r>
      <w:r w:rsidRPr="001570EA">
        <w:rPr>
          <w:rFonts w:ascii="Arial" w:eastAsia="Times New Roman" w:hAnsi="Arial" w:cs="Arial"/>
          <w:color w:val="FF0000"/>
          <w:sz w:val="22"/>
        </w:rPr>
        <w:br/>
      </w:r>
    </w:p>
    <w:p w:rsidR="00A078B1" w:rsidDel="00377BCE" w:rsidRDefault="00A078B1" w:rsidP="00B1608C">
      <w:pPr>
        <w:spacing w:before="120" w:after="100"/>
        <w:ind w:right="960"/>
        <w:rPr>
          <w:ins w:id="706" w:author="Weiming An" w:date="2019-10-18T04:41:00Z"/>
          <w:del w:id="707" w:author="Microsoft Office User" w:date="2019-11-21T15:59:00Z"/>
          <w:rFonts w:ascii="Arial" w:eastAsia="Times New Roman" w:hAnsi="Arial" w:cs="Arial"/>
          <w:color w:val="FF0000"/>
          <w:sz w:val="22"/>
        </w:rPr>
      </w:pPr>
      <w:ins w:id="708" w:author="Weiming An" w:date="2019-10-18T04:41:00Z">
        <w:r>
          <w:rPr>
            <w:rFonts w:ascii="Arial" w:eastAsia="Times New Roman" w:hAnsi="Arial" w:cs="Arial"/>
            <w:color w:val="FF0000"/>
            <w:sz w:val="22"/>
          </w:rPr>
          <w:t xml:space="preserve">Answer: We </w:t>
        </w:r>
        <w:del w:id="709" w:author="Microsoft Office User" w:date="2019-11-21T15:59:00Z">
          <w:r w:rsidDel="00377BCE">
            <w:rPr>
              <w:rFonts w:ascii="Arial" w:eastAsia="Times New Roman" w:hAnsi="Arial" w:cs="Arial"/>
              <w:color w:val="FF0000"/>
              <w:sz w:val="22"/>
            </w:rPr>
            <w:delText>have added references as follows:</w:delText>
          </w:r>
        </w:del>
      </w:ins>
    </w:p>
    <w:p w:rsidR="00A078B1" w:rsidDel="00377BCE" w:rsidRDefault="00A078B1" w:rsidP="00B1608C">
      <w:pPr>
        <w:spacing w:before="120" w:after="100"/>
        <w:ind w:right="960"/>
        <w:rPr>
          <w:ins w:id="710" w:author="Weiming An" w:date="2019-10-18T04:41:00Z"/>
          <w:del w:id="711" w:author="Microsoft Office User" w:date="2019-11-21T15:59:00Z"/>
          <w:rFonts w:ascii="Arial" w:eastAsia="Times New Roman" w:hAnsi="Arial" w:cs="Arial"/>
          <w:color w:val="FF0000"/>
          <w:sz w:val="22"/>
        </w:rPr>
      </w:pPr>
      <w:ins w:id="712" w:author="Weiming An" w:date="2019-10-18T04:41:00Z">
        <w:del w:id="713" w:author="Microsoft Office User" w:date="2019-11-21T15:59:00Z">
          <w:r w:rsidDel="00377BCE">
            <w:rPr>
              <w:rFonts w:ascii="Arial" w:eastAsia="Times New Roman" w:hAnsi="Arial" w:cs="Arial"/>
              <w:color w:val="FF0000"/>
              <w:sz w:val="22"/>
            </w:rPr>
            <w:delText>xxxx</w:delText>
          </w:r>
        </w:del>
      </w:ins>
    </w:p>
    <w:p w:rsidR="00A078B1" w:rsidRPr="001570EA" w:rsidRDefault="00377BCE" w:rsidP="00377BCE">
      <w:pPr>
        <w:spacing w:before="120" w:after="100"/>
        <w:ind w:right="960"/>
        <w:rPr>
          <w:rFonts w:ascii="Arial" w:eastAsia="Times New Roman" w:hAnsi="Arial" w:cs="Arial"/>
          <w:color w:val="FF0000"/>
          <w:sz w:val="22"/>
        </w:rPr>
      </w:pPr>
      <w:ins w:id="714" w:author="Microsoft Office User" w:date="2019-11-21T15:59:00Z">
        <w:r>
          <w:rPr>
            <w:rFonts w:ascii="Arial" w:eastAsia="Times New Roman" w:hAnsi="Arial" w:cs="Arial"/>
            <w:color w:val="FF0000"/>
            <w:sz w:val="22"/>
          </w:rPr>
          <w:t xml:space="preserve">have included these references. </w:t>
        </w:r>
      </w:ins>
    </w:p>
    <w:p w:rsidR="00A078B1" w:rsidDel="00377BCE" w:rsidRDefault="00A078B1" w:rsidP="00A078B1">
      <w:pPr>
        <w:spacing w:before="120" w:after="100"/>
        <w:ind w:right="960"/>
        <w:rPr>
          <w:ins w:id="715" w:author="Weiming An" w:date="2019-10-18T04:41:00Z"/>
          <w:del w:id="716" w:author="Microsoft Office User" w:date="2019-11-21T15:59:00Z"/>
          <w:rFonts w:ascii="Arial" w:eastAsia="Times New Roman" w:hAnsi="Arial" w:cs="Arial"/>
          <w:sz w:val="22"/>
        </w:rPr>
      </w:pPr>
      <w:ins w:id="717" w:author="Weiming An" w:date="2019-10-18T04:41:00Z">
        <w:del w:id="718" w:author="Microsoft Office User" w:date="2019-11-21T15:59:00Z">
          <w:r w:rsidDel="00377BCE">
            <w:rPr>
              <w:rFonts w:ascii="Arial" w:eastAsia="Times New Roman" w:hAnsi="Arial" w:cs="Arial"/>
              <w:sz w:val="22"/>
            </w:rPr>
            <w:delText>Yujian’s original response:</w:delText>
          </w:r>
        </w:del>
      </w:ins>
    </w:p>
    <w:p w:rsidR="00A078B1" w:rsidDel="00377BCE" w:rsidRDefault="00A078B1" w:rsidP="00B1608C">
      <w:pPr>
        <w:spacing w:before="120" w:after="100"/>
        <w:ind w:right="960"/>
        <w:rPr>
          <w:ins w:id="719" w:author="Weiming An" w:date="2019-10-18T04:41:00Z"/>
          <w:del w:id="720" w:author="Microsoft Office User" w:date="2019-11-21T15:59:00Z"/>
          <w:rFonts w:ascii="Arial" w:eastAsia="Times New Roman" w:hAnsi="Arial" w:cs="Arial"/>
          <w:sz w:val="22"/>
        </w:rPr>
      </w:pPr>
    </w:p>
    <w:p w:rsidR="00B1608C" w:rsidRPr="001570EA" w:rsidDel="00377BCE" w:rsidRDefault="00B1608C" w:rsidP="00B1608C">
      <w:pPr>
        <w:spacing w:before="120" w:after="100"/>
        <w:ind w:right="960"/>
        <w:rPr>
          <w:del w:id="721" w:author="Microsoft Office User" w:date="2019-11-21T15:59:00Z"/>
          <w:rFonts w:ascii="Arial" w:eastAsia="Times New Roman" w:hAnsi="Arial" w:cs="Arial"/>
          <w:sz w:val="22"/>
        </w:rPr>
      </w:pPr>
      <w:del w:id="722" w:author="Microsoft Office User" w:date="2019-11-21T15:59:00Z">
        <w:r w:rsidRPr="001570EA" w:rsidDel="00377BCE">
          <w:rPr>
            <w:rFonts w:ascii="Arial" w:eastAsia="Times New Roman" w:hAnsi="Arial" w:cs="Arial"/>
            <w:sz w:val="22"/>
          </w:rPr>
          <w:delText>I am really sorry for not citing these papers properly. I guess the main reason is that when I did this research, I mainly discussed with the people in my group and read their papers, and I did not even know the existence of Migliorati’s paper. I will read all the papers you mentioned carefully, and then do a thorough research of what other groups did before.</w:delText>
        </w:r>
        <w:r w:rsidDel="00377BCE">
          <w:rPr>
            <w:rFonts w:ascii="Arial" w:eastAsia="Times New Roman" w:hAnsi="Arial" w:cs="Arial"/>
            <w:sz w:val="22"/>
          </w:rPr>
          <w:delText xml:space="preserve"> </w:delText>
        </w:r>
        <w:r w:rsidRPr="001570EA" w:rsidDel="00377BCE">
          <w:rPr>
            <w:rFonts w:ascii="Arial" w:eastAsia="Times New Roman" w:hAnsi="Arial" w:cs="Arial"/>
            <w:sz w:val="22"/>
          </w:rPr>
          <w:delText>I apologize for not acknowledging these related work and I promise I will fix it.</w:delText>
        </w:r>
      </w:del>
    </w:p>
    <w:p w:rsidR="00B1608C" w:rsidRPr="001570EA" w:rsidRDefault="00B1608C" w:rsidP="00B1608C">
      <w:pPr>
        <w:spacing w:before="120" w:after="100"/>
        <w:ind w:right="960"/>
        <w:rPr>
          <w:rFonts w:ascii="Arial" w:eastAsia="Times New Roman" w:hAnsi="Arial" w:cs="Arial"/>
          <w:color w:val="FF0000"/>
          <w:sz w:val="22"/>
        </w:rPr>
      </w:pPr>
      <w:r w:rsidRPr="001570EA">
        <w:rPr>
          <w:rFonts w:ascii="Arial" w:eastAsia="Times New Roman" w:hAnsi="Arial" w:cs="Arial"/>
          <w:color w:val="FF0000"/>
          <w:sz w:val="22"/>
        </w:rPr>
        <w:br/>
        <w:t>The language and text should be revised removing typos (e.g., there </w:t>
      </w:r>
      <w:r w:rsidRPr="001570EA">
        <w:rPr>
          <w:rFonts w:ascii="Arial" w:eastAsia="Times New Roman" w:hAnsi="Arial" w:cs="Arial"/>
          <w:color w:val="FF0000"/>
          <w:sz w:val="22"/>
        </w:rPr>
        <w:br/>
        <w:t>are two typos in the abstract) and improving the form of the English </w:t>
      </w:r>
      <w:r w:rsidRPr="001570EA">
        <w:rPr>
          <w:rFonts w:ascii="Arial" w:eastAsia="Times New Roman" w:hAnsi="Arial" w:cs="Arial"/>
          <w:color w:val="FF0000"/>
          <w:sz w:val="22"/>
        </w:rPr>
        <w:br/>
        <w:t>language (e.g., the title does not read particularly well) is strongly </w:t>
      </w:r>
      <w:r w:rsidRPr="001570EA">
        <w:rPr>
          <w:rFonts w:ascii="Arial" w:eastAsia="Times New Roman" w:hAnsi="Arial" w:cs="Arial"/>
          <w:color w:val="FF0000"/>
          <w:sz w:val="22"/>
        </w:rPr>
        <w:br/>
        <w:t>encouraged.</w:t>
      </w:r>
    </w:p>
    <w:p w:rsidR="00EA5506" w:rsidRDefault="00EA5506" w:rsidP="00B1608C">
      <w:pPr>
        <w:spacing w:before="120" w:after="100"/>
        <w:ind w:right="960"/>
        <w:rPr>
          <w:ins w:id="723" w:author="Weiming An" w:date="2019-10-18T04:42:00Z"/>
          <w:rFonts w:ascii="Arial" w:eastAsia="Times New Roman" w:hAnsi="Arial" w:cs="Arial"/>
          <w:sz w:val="22"/>
        </w:rPr>
      </w:pPr>
      <w:ins w:id="724" w:author="Weiming An" w:date="2019-10-18T04:41:00Z">
        <w:r>
          <w:rPr>
            <w:rFonts w:ascii="Arial" w:eastAsia="Times New Roman" w:hAnsi="Arial" w:cs="Arial"/>
            <w:sz w:val="22"/>
          </w:rPr>
          <w:t>Answer: We have fixed those typos.</w:t>
        </w:r>
      </w:ins>
    </w:p>
    <w:p w:rsidR="00B1608C" w:rsidRPr="001570EA" w:rsidDel="00EA5506" w:rsidRDefault="00B1608C" w:rsidP="00B1608C">
      <w:pPr>
        <w:spacing w:before="120" w:after="100"/>
        <w:ind w:right="960"/>
        <w:rPr>
          <w:del w:id="725" w:author="Weiming An" w:date="2019-10-18T04:42:00Z"/>
          <w:rFonts w:ascii="Arial" w:eastAsia="Times New Roman" w:hAnsi="Arial" w:cs="Arial"/>
          <w:sz w:val="22"/>
        </w:rPr>
      </w:pPr>
      <w:del w:id="726" w:author="Weiming An" w:date="2019-10-18T04:42:00Z">
        <w:r w:rsidRPr="001570EA" w:rsidDel="00EA5506">
          <w:rPr>
            <w:rFonts w:ascii="Arial" w:eastAsia="Times New Roman" w:hAnsi="Arial" w:cs="Arial"/>
            <w:sz w:val="22"/>
          </w:rPr>
          <w:delText>I apologize for my careless. I will read my paper carefully and remove all the typos. I will also check my English and make sure they read well.</w:delText>
        </w:r>
      </w:del>
    </w:p>
    <w:p w:rsidR="00B1608C" w:rsidRPr="00E915F6" w:rsidDel="00EA5506" w:rsidRDefault="00B1608C" w:rsidP="00B1608C">
      <w:pPr>
        <w:spacing w:before="120" w:after="100"/>
        <w:ind w:right="960"/>
        <w:rPr>
          <w:del w:id="727" w:author="Weiming An" w:date="2019-10-18T04:42:00Z"/>
          <w:rFonts w:ascii="Arial" w:eastAsia="Times New Roman" w:hAnsi="Arial" w:cs="Arial"/>
          <w:color w:val="00B0F0"/>
        </w:rPr>
      </w:pPr>
      <w:del w:id="728" w:author="Weiming An" w:date="2019-10-18T04:42:00Z">
        <w:r w:rsidRPr="001570EA" w:rsidDel="00EA5506">
          <w:rPr>
            <w:rFonts w:ascii="Arial" w:eastAsia="Times New Roman" w:hAnsi="Arial" w:cs="Arial"/>
            <w:color w:val="00B0F0"/>
            <w:sz w:val="22"/>
          </w:rPr>
          <w:delText>I only found one typo that was pointed out by referee A. Is the other typo the missing ‘the’ in front of ‘wake’ in line 11?</w:delText>
        </w:r>
      </w:del>
    </w:p>
    <w:p w:rsidR="00B1608C" w:rsidRPr="00B778EA" w:rsidRDefault="00B1608C" w:rsidP="00B1608C">
      <w:pPr>
        <w:rPr>
          <w:color w:val="FF0000"/>
        </w:rPr>
      </w:pPr>
    </w:p>
    <w:p w:rsidR="00B1608C" w:rsidRPr="00B778EA" w:rsidRDefault="00B1608C" w:rsidP="00B1608C">
      <w:pPr>
        <w:rPr>
          <w:color w:val="FF0000"/>
        </w:rPr>
      </w:pPr>
    </w:p>
    <w:p w:rsidR="00B1608C" w:rsidRDefault="00B1608C">
      <w:pPr>
        <w:rPr>
          <w:color w:val="808080" w:themeColor="background1" w:themeShade="80"/>
        </w:rPr>
      </w:pPr>
    </w:p>
    <w:sectPr w:rsidR="00B1608C" w:rsidSect="0081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ming An">
    <w15:presenceInfo w15:providerId="Windows Live" w15:userId="784b423139d7336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oNotDisplayPageBoundaries/>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46"/>
    <w:rsid w:val="0002327E"/>
    <w:rsid w:val="00026570"/>
    <w:rsid w:val="00063BB9"/>
    <w:rsid w:val="00066EE3"/>
    <w:rsid w:val="00067674"/>
    <w:rsid w:val="00090D8D"/>
    <w:rsid w:val="000A778B"/>
    <w:rsid w:val="000F6530"/>
    <w:rsid w:val="0012753A"/>
    <w:rsid w:val="00132482"/>
    <w:rsid w:val="001365A8"/>
    <w:rsid w:val="001421C5"/>
    <w:rsid w:val="0014384C"/>
    <w:rsid w:val="001504B7"/>
    <w:rsid w:val="00160748"/>
    <w:rsid w:val="00160A66"/>
    <w:rsid w:val="001631D3"/>
    <w:rsid w:val="001738BA"/>
    <w:rsid w:val="00177430"/>
    <w:rsid w:val="00180CBE"/>
    <w:rsid w:val="00182261"/>
    <w:rsid w:val="00183907"/>
    <w:rsid w:val="00184A22"/>
    <w:rsid w:val="00185991"/>
    <w:rsid w:val="001957C8"/>
    <w:rsid w:val="001A4D3E"/>
    <w:rsid w:val="001C451D"/>
    <w:rsid w:val="001D7AB0"/>
    <w:rsid w:val="001E087F"/>
    <w:rsid w:val="001F6DC4"/>
    <w:rsid w:val="0023572D"/>
    <w:rsid w:val="0025166E"/>
    <w:rsid w:val="00256E74"/>
    <w:rsid w:val="00296992"/>
    <w:rsid w:val="002C0969"/>
    <w:rsid w:val="002C0FCA"/>
    <w:rsid w:val="002D2FE4"/>
    <w:rsid w:val="002F0505"/>
    <w:rsid w:val="00317ED5"/>
    <w:rsid w:val="00320B92"/>
    <w:rsid w:val="00326655"/>
    <w:rsid w:val="003779B6"/>
    <w:rsid w:val="00377BCE"/>
    <w:rsid w:val="00381F7B"/>
    <w:rsid w:val="00387374"/>
    <w:rsid w:val="00395BD2"/>
    <w:rsid w:val="003A4A03"/>
    <w:rsid w:val="003D49AD"/>
    <w:rsid w:val="003D6829"/>
    <w:rsid w:val="003F2120"/>
    <w:rsid w:val="00403366"/>
    <w:rsid w:val="004315EC"/>
    <w:rsid w:val="00431601"/>
    <w:rsid w:val="00432CB9"/>
    <w:rsid w:val="00450D27"/>
    <w:rsid w:val="004643BA"/>
    <w:rsid w:val="00467329"/>
    <w:rsid w:val="00476D02"/>
    <w:rsid w:val="004A61B1"/>
    <w:rsid w:val="004B7A96"/>
    <w:rsid w:val="004D0A44"/>
    <w:rsid w:val="0050446A"/>
    <w:rsid w:val="005060B8"/>
    <w:rsid w:val="005126E4"/>
    <w:rsid w:val="0052746E"/>
    <w:rsid w:val="00545422"/>
    <w:rsid w:val="0055024D"/>
    <w:rsid w:val="00562A33"/>
    <w:rsid w:val="005751CC"/>
    <w:rsid w:val="00576C51"/>
    <w:rsid w:val="00580598"/>
    <w:rsid w:val="0059441E"/>
    <w:rsid w:val="005A086B"/>
    <w:rsid w:val="005C0D6F"/>
    <w:rsid w:val="005C39D6"/>
    <w:rsid w:val="005D0453"/>
    <w:rsid w:val="005D3098"/>
    <w:rsid w:val="005E5172"/>
    <w:rsid w:val="00654759"/>
    <w:rsid w:val="00665021"/>
    <w:rsid w:val="006877A5"/>
    <w:rsid w:val="006A173F"/>
    <w:rsid w:val="006B1559"/>
    <w:rsid w:val="007119A8"/>
    <w:rsid w:val="007121FD"/>
    <w:rsid w:val="007143A7"/>
    <w:rsid w:val="00721C01"/>
    <w:rsid w:val="00731989"/>
    <w:rsid w:val="00733556"/>
    <w:rsid w:val="0073638B"/>
    <w:rsid w:val="007372BD"/>
    <w:rsid w:val="00747523"/>
    <w:rsid w:val="00752596"/>
    <w:rsid w:val="00756897"/>
    <w:rsid w:val="00763CB9"/>
    <w:rsid w:val="007645EF"/>
    <w:rsid w:val="00794413"/>
    <w:rsid w:val="007A29A4"/>
    <w:rsid w:val="007B2FA7"/>
    <w:rsid w:val="007B5E2B"/>
    <w:rsid w:val="007C377D"/>
    <w:rsid w:val="007D4085"/>
    <w:rsid w:val="00805A66"/>
    <w:rsid w:val="008064FB"/>
    <w:rsid w:val="0081658D"/>
    <w:rsid w:val="0081751F"/>
    <w:rsid w:val="008436B1"/>
    <w:rsid w:val="008502E1"/>
    <w:rsid w:val="008607B3"/>
    <w:rsid w:val="0087163E"/>
    <w:rsid w:val="00873675"/>
    <w:rsid w:val="00880850"/>
    <w:rsid w:val="00882BDE"/>
    <w:rsid w:val="00883E77"/>
    <w:rsid w:val="00885235"/>
    <w:rsid w:val="00885B25"/>
    <w:rsid w:val="00893480"/>
    <w:rsid w:val="008A284C"/>
    <w:rsid w:val="008A70C9"/>
    <w:rsid w:val="008F38B1"/>
    <w:rsid w:val="0090267C"/>
    <w:rsid w:val="009052C7"/>
    <w:rsid w:val="009112D5"/>
    <w:rsid w:val="00913FAF"/>
    <w:rsid w:val="0091555E"/>
    <w:rsid w:val="00917186"/>
    <w:rsid w:val="00917876"/>
    <w:rsid w:val="00923B13"/>
    <w:rsid w:val="00930AE9"/>
    <w:rsid w:val="00941CA3"/>
    <w:rsid w:val="00942403"/>
    <w:rsid w:val="009461ED"/>
    <w:rsid w:val="00972B2B"/>
    <w:rsid w:val="00982256"/>
    <w:rsid w:val="00983590"/>
    <w:rsid w:val="009B53F5"/>
    <w:rsid w:val="009E6133"/>
    <w:rsid w:val="00A078B1"/>
    <w:rsid w:val="00A1718B"/>
    <w:rsid w:val="00A20483"/>
    <w:rsid w:val="00A35D34"/>
    <w:rsid w:val="00A8674B"/>
    <w:rsid w:val="00A93D29"/>
    <w:rsid w:val="00AA7C52"/>
    <w:rsid w:val="00AC3B4E"/>
    <w:rsid w:val="00AE3DC4"/>
    <w:rsid w:val="00B11579"/>
    <w:rsid w:val="00B15699"/>
    <w:rsid w:val="00B1608C"/>
    <w:rsid w:val="00B22730"/>
    <w:rsid w:val="00B443D9"/>
    <w:rsid w:val="00B4786E"/>
    <w:rsid w:val="00B667C1"/>
    <w:rsid w:val="00B83050"/>
    <w:rsid w:val="00BA6E69"/>
    <w:rsid w:val="00BB26E7"/>
    <w:rsid w:val="00BC4B29"/>
    <w:rsid w:val="00BF3040"/>
    <w:rsid w:val="00BF5B42"/>
    <w:rsid w:val="00C13B58"/>
    <w:rsid w:val="00C174BD"/>
    <w:rsid w:val="00C70984"/>
    <w:rsid w:val="00CA5F2B"/>
    <w:rsid w:val="00CB64E1"/>
    <w:rsid w:val="00CC4398"/>
    <w:rsid w:val="00D04DBD"/>
    <w:rsid w:val="00D07ECA"/>
    <w:rsid w:val="00D118D3"/>
    <w:rsid w:val="00D147D3"/>
    <w:rsid w:val="00D303E4"/>
    <w:rsid w:val="00D352E5"/>
    <w:rsid w:val="00D66A1D"/>
    <w:rsid w:val="00D84C0E"/>
    <w:rsid w:val="00DA0FFC"/>
    <w:rsid w:val="00DA7C58"/>
    <w:rsid w:val="00DC0E49"/>
    <w:rsid w:val="00DD1E5B"/>
    <w:rsid w:val="00DD387A"/>
    <w:rsid w:val="00DF3D46"/>
    <w:rsid w:val="00E03EA7"/>
    <w:rsid w:val="00E319A0"/>
    <w:rsid w:val="00E51761"/>
    <w:rsid w:val="00E7152C"/>
    <w:rsid w:val="00E87C5E"/>
    <w:rsid w:val="00EA5506"/>
    <w:rsid w:val="00EB1F3E"/>
    <w:rsid w:val="00ED7F70"/>
    <w:rsid w:val="00EF6BFE"/>
    <w:rsid w:val="00EF75F3"/>
    <w:rsid w:val="00F077A8"/>
    <w:rsid w:val="00F077D6"/>
    <w:rsid w:val="00F17C26"/>
    <w:rsid w:val="00F5392E"/>
    <w:rsid w:val="00F61DCA"/>
    <w:rsid w:val="00F622FC"/>
    <w:rsid w:val="00F70FDB"/>
    <w:rsid w:val="00F82430"/>
    <w:rsid w:val="00FB1C2E"/>
    <w:rsid w:val="00FF07A0"/>
    <w:rsid w:val="00FF6086"/>
    <w:rsid w:val="00F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45EC"/>
  <w15:chartTrackingRefBased/>
  <w15:docId w15:val="{3E1C1B77-8504-5342-9237-D1DFB9F2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3098"/>
  </w:style>
  <w:style w:type="paragraph" w:styleId="NormalWeb">
    <w:name w:val="Normal (Web)"/>
    <w:basedOn w:val="Normal"/>
    <w:uiPriority w:val="99"/>
    <w:unhideWhenUsed/>
    <w:rsid w:val="00B1608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3E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3E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28948">
      <w:bodyDiv w:val="1"/>
      <w:marLeft w:val="0"/>
      <w:marRight w:val="0"/>
      <w:marTop w:val="0"/>
      <w:marBottom w:val="0"/>
      <w:divBdr>
        <w:top w:val="none" w:sz="0" w:space="0" w:color="auto"/>
        <w:left w:val="none" w:sz="0" w:space="0" w:color="auto"/>
        <w:bottom w:val="none" w:sz="0" w:space="0" w:color="auto"/>
        <w:right w:val="none" w:sz="0" w:space="0" w:color="auto"/>
      </w:divBdr>
      <w:divsChild>
        <w:div w:id="133156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71489">
              <w:marLeft w:val="0"/>
              <w:marRight w:val="0"/>
              <w:marTop w:val="0"/>
              <w:marBottom w:val="0"/>
              <w:divBdr>
                <w:top w:val="none" w:sz="0" w:space="0" w:color="auto"/>
                <w:left w:val="none" w:sz="0" w:space="0" w:color="auto"/>
                <w:bottom w:val="none" w:sz="0" w:space="0" w:color="auto"/>
                <w:right w:val="none" w:sz="0" w:space="0" w:color="auto"/>
              </w:divBdr>
              <w:divsChild>
                <w:div w:id="8636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333">
      <w:bodyDiv w:val="1"/>
      <w:marLeft w:val="0"/>
      <w:marRight w:val="0"/>
      <w:marTop w:val="0"/>
      <w:marBottom w:val="0"/>
      <w:divBdr>
        <w:top w:val="none" w:sz="0" w:space="0" w:color="auto"/>
        <w:left w:val="none" w:sz="0" w:space="0" w:color="auto"/>
        <w:bottom w:val="none" w:sz="0" w:space="0" w:color="auto"/>
        <w:right w:val="none" w:sz="0" w:space="0" w:color="auto"/>
      </w:divBdr>
      <w:divsChild>
        <w:div w:id="1723358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809355">
              <w:marLeft w:val="0"/>
              <w:marRight w:val="0"/>
              <w:marTop w:val="0"/>
              <w:marBottom w:val="0"/>
              <w:divBdr>
                <w:top w:val="none" w:sz="0" w:space="0" w:color="auto"/>
                <w:left w:val="none" w:sz="0" w:space="0" w:color="auto"/>
                <w:bottom w:val="none" w:sz="0" w:space="0" w:color="auto"/>
                <w:right w:val="none" w:sz="0" w:space="0" w:color="auto"/>
              </w:divBdr>
              <w:divsChild>
                <w:div w:id="13114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5187">
      <w:bodyDiv w:val="1"/>
      <w:marLeft w:val="0"/>
      <w:marRight w:val="0"/>
      <w:marTop w:val="0"/>
      <w:marBottom w:val="0"/>
      <w:divBdr>
        <w:top w:val="none" w:sz="0" w:space="0" w:color="auto"/>
        <w:left w:val="none" w:sz="0" w:space="0" w:color="auto"/>
        <w:bottom w:val="none" w:sz="0" w:space="0" w:color="auto"/>
        <w:right w:val="none" w:sz="0" w:space="0" w:color="auto"/>
      </w:divBdr>
      <w:divsChild>
        <w:div w:id="1292831587">
          <w:marLeft w:val="0"/>
          <w:marRight w:val="0"/>
          <w:marTop w:val="0"/>
          <w:marBottom w:val="0"/>
          <w:divBdr>
            <w:top w:val="none" w:sz="0" w:space="0" w:color="auto"/>
            <w:left w:val="none" w:sz="0" w:space="0" w:color="auto"/>
            <w:bottom w:val="none" w:sz="0" w:space="0" w:color="auto"/>
            <w:right w:val="none" w:sz="0" w:space="0" w:color="auto"/>
          </w:divBdr>
          <w:divsChild>
            <w:div w:id="1702054712">
              <w:marLeft w:val="0"/>
              <w:marRight w:val="0"/>
              <w:marTop w:val="0"/>
              <w:marBottom w:val="0"/>
              <w:divBdr>
                <w:top w:val="none" w:sz="0" w:space="0" w:color="auto"/>
                <w:left w:val="none" w:sz="0" w:space="0" w:color="auto"/>
                <w:bottom w:val="none" w:sz="0" w:space="0" w:color="auto"/>
                <w:right w:val="none" w:sz="0" w:space="0" w:color="auto"/>
              </w:divBdr>
              <w:divsChild>
                <w:div w:id="120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8418">
      <w:bodyDiv w:val="1"/>
      <w:marLeft w:val="0"/>
      <w:marRight w:val="0"/>
      <w:marTop w:val="0"/>
      <w:marBottom w:val="0"/>
      <w:divBdr>
        <w:top w:val="none" w:sz="0" w:space="0" w:color="auto"/>
        <w:left w:val="none" w:sz="0" w:space="0" w:color="auto"/>
        <w:bottom w:val="none" w:sz="0" w:space="0" w:color="auto"/>
        <w:right w:val="none" w:sz="0" w:space="0" w:color="auto"/>
      </w:divBdr>
      <w:divsChild>
        <w:div w:id="669989137">
          <w:marLeft w:val="0"/>
          <w:marRight w:val="0"/>
          <w:marTop w:val="0"/>
          <w:marBottom w:val="0"/>
          <w:divBdr>
            <w:top w:val="none" w:sz="0" w:space="0" w:color="auto"/>
            <w:left w:val="none" w:sz="0" w:space="0" w:color="auto"/>
            <w:bottom w:val="none" w:sz="0" w:space="0" w:color="auto"/>
            <w:right w:val="none" w:sz="0" w:space="0" w:color="auto"/>
          </w:divBdr>
          <w:divsChild>
            <w:div w:id="1817524179">
              <w:marLeft w:val="0"/>
              <w:marRight w:val="0"/>
              <w:marTop w:val="0"/>
              <w:marBottom w:val="0"/>
              <w:divBdr>
                <w:top w:val="none" w:sz="0" w:space="0" w:color="auto"/>
                <w:left w:val="none" w:sz="0" w:space="0" w:color="auto"/>
                <w:bottom w:val="none" w:sz="0" w:space="0" w:color="auto"/>
                <w:right w:val="none" w:sz="0" w:space="0" w:color="auto"/>
              </w:divBdr>
              <w:divsChild>
                <w:div w:id="16005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7903">
      <w:bodyDiv w:val="1"/>
      <w:marLeft w:val="0"/>
      <w:marRight w:val="0"/>
      <w:marTop w:val="0"/>
      <w:marBottom w:val="0"/>
      <w:divBdr>
        <w:top w:val="none" w:sz="0" w:space="0" w:color="auto"/>
        <w:left w:val="none" w:sz="0" w:space="0" w:color="auto"/>
        <w:bottom w:val="none" w:sz="0" w:space="0" w:color="auto"/>
        <w:right w:val="none" w:sz="0" w:space="0" w:color="auto"/>
      </w:divBdr>
      <w:divsChild>
        <w:div w:id="2022849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076834">
              <w:marLeft w:val="0"/>
              <w:marRight w:val="0"/>
              <w:marTop w:val="0"/>
              <w:marBottom w:val="0"/>
              <w:divBdr>
                <w:top w:val="none" w:sz="0" w:space="0" w:color="auto"/>
                <w:left w:val="none" w:sz="0" w:space="0" w:color="auto"/>
                <w:bottom w:val="none" w:sz="0" w:space="0" w:color="auto"/>
                <w:right w:val="none" w:sz="0" w:space="0" w:color="auto"/>
              </w:divBdr>
              <w:divsChild>
                <w:div w:id="405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1025">
      <w:bodyDiv w:val="1"/>
      <w:marLeft w:val="0"/>
      <w:marRight w:val="0"/>
      <w:marTop w:val="0"/>
      <w:marBottom w:val="0"/>
      <w:divBdr>
        <w:top w:val="none" w:sz="0" w:space="0" w:color="auto"/>
        <w:left w:val="none" w:sz="0" w:space="0" w:color="auto"/>
        <w:bottom w:val="none" w:sz="0" w:space="0" w:color="auto"/>
        <w:right w:val="none" w:sz="0" w:space="0" w:color="auto"/>
      </w:divBdr>
      <w:divsChild>
        <w:div w:id="2089576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506804">
              <w:marLeft w:val="0"/>
              <w:marRight w:val="0"/>
              <w:marTop w:val="0"/>
              <w:marBottom w:val="0"/>
              <w:divBdr>
                <w:top w:val="none" w:sz="0" w:space="0" w:color="auto"/>
                <w:left w:val="none" w:sz="0" w:space="0" w:color="auto"/>
                <w:bottom w:val="none" w:sz="0" w:space="0" w:color="auto"/>
                <w:right w:val="none" w:sz="0" w:space="0" w:color="auto"/>
              </w:divBdr>
              <w:divsChild>
                <w:div w:id="3200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2019-10-25T21:22:00Z</dcterms:created>
  <dcterms:modified xsi:type="dcterms:W3CDTF">2019-11-26T00:40:00Z</dcterms:modified>
</cp:coreProperties>
</file>